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01FD8" w14:textId="2C7F6440" w:rsidR="00AD12DE" w:rsidRDefault="00AD12DE" w:rsidP="00AD12DE">
      <w:pPr>
        <w:pStyle w:val="Heading2"/>
        <w:spacing w:before="0" w:after="120" w:line="276" w:lineRule="auto"/>
        <w:jc w:val="center"/>
        <w:rPr>
          <w:rFonts w:cstheme="majorHAnsi"/>
          <w:color w:val="auto"/>
          <w:sz w:val="24"/>
          <w:szCs w:val="24"/>
        </w:rPr>
      </w:pPr>
      <w:bookmarkStart w:id="0" w:name="appendix"/>
      <w:bookmarkStart w:id="1" w:name="supplementary-methods"/>
      <w:r w:rsidRPr="00AD12DE">
        <w:rPr>
          <w:rFonts w:cstheme="majorHAnsi"/>
          <w:color w:val="auto"/>
          <w:sz w:val="24"/>
          <w:szCs w:val="24"/>
        </w:rPr>
        <w:t>Supplementary Methods</w:t>
      </w:r>
    </w:p>
    <w:p w14:paraId="1DDC1EAC" w14:textId="6BF83612" w:rsidR="00AD12DE" w:rsidRPr="00CC4F76" w:rsidDel="001C11FA" w:rsidRDefault="00AD12DE" w:rsidP="00AD12DE">
      <w:pPr>
        <w:pStyle w:val="BodyText"/>
        <w:spacing w:before="0" w:after="120" w:line="276" w:lineRule="auto"/>
        <w:jc w:val="both"/>
        <w:rPr>
          <w:del w:id="2" w:author="Irizarry, Rafael A." w:date="2022-02-03T20:17:00Z"/>
          <w:rFonts w:asciiTheme="majorHAnsi" w:hAnsiTheme="majorHAnsi" w:cstheme="majorHAnsi"/>
          <w:sz w:val="22"/>
          <w:szCs w:val="22"/>
        </w:rPr>
      </w:pPr>
      <w:bookmarkStart w:id="3" w:name="data-sources"/>
    </w:p>
    <w:p w14:paraId="2E2B533E" w14:textId="77777777" w:rsidR="00AD12DE" w:rsidRPr="00CC4F76" w:rsidRDefault="00AD12DE" w:rsidP="00AD12DE">
      <w:pPr>
        <w:pStyle w:val="Heading3"/>
        <w:spacing w:before="0" w:after="120" w:line="276" w:lineRule="auto"/>
        <w:jc w:val="both"/>
        <w:rPr>
          <w:rFonts w:cstheme="majorHAnsi"/>
          <w:color w:val="auto"/>
          <w:sz w:val="22"/>
          <w:szCs w:val="22"/>
        </w:rPr>
      </w:pPr>
      <w:bookmarkStart w:id="4" w:name="statistical-analyses-1"/>
      <w:bookmarkEnd w:id="3"/>
      <w:r w:rsidRPr="00CC4F76">
        <w:rPr>
          <w:rFonts w:cstheme="majorHAnsi"/>
          <w:color w:val="auto"/>
          <w:sz w:val="22"/>
          <w:szCs w:val="22"/>
        </w:rPr>
        <w:t>Statistical analyses</w:t>
      </w:r>
    </w:p>
    <w:p w14:paraId="4F25351C" w14:textId="77777777" w:rsidR="00AD12DE" w:rsidRPr="00CC4F76" w:rsidRDefault="00AD12DE" w:rsidP="00AD12DE">
      <w:pPr>
        <w:pStyle w:val="FirstParagraph"/>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We applied models that accounted for age, gender, and, since many more tests were performed on weekdays than weekends, day of the week. We used the estimates obtained from fitting these models to quantify effectiveness against a SARS-CoV-2 infection and relative risks for COVID-19 hospitalizations and deaths. The models used for the different analyses are described below.</w:t>
      </w:r>
    </w:p>
    <w:p w14:paraId="617346DD" w14:textId="77777777" w:rsidR="00AD12DE" w:rsidRPr="00CC4F76" w:rsidRDefault="00AD12DE" w:rsidP="00AD12DE">
      <w:pPr>
        <w:pStyle w:val="Heading4"/>
        <w:spacing w:before="0" w:after="120" w:line="276" w:lineRule="auto"/>
        <w:jc w:val="both"/>
        <w:rPr>
          <w:rFonts w:cstheme="majorHAnsi"/>
          <w:color w:val="auto"/>
          <w:sz w:val="22"/>
          <w:szCs w:val="22"/>
        </w:rPr>
      </w:pPr>
      <w:bookmarkStart w:id="5" w:name="Xce03ddd4f3ec97b52b53ddd59925c9ab4e44632"/>
      <w:r w:rsidRPr="00CC4F76">
        <w:rPr>
          <w:rFonts w:cstheme="majorHAnsi"/>
          <w:color w:val="auto"/>
          <w:sz w:val="22"/>
          <w:szCs w:val="22"/>
        </w:rPr>
        <w:t>Time-varying effectiveness against a laboratory-confirmed SARS-CoV-2 infection by age group and vaccine manufacturer</w:t>
      </w:r>
    </w:p>
    <w:p w14:paraId="1E72885E" w14:textId="77777777" w:rsidR="00AD12DE" w:rsidRPr="00CC4F76" w:rsidRDefault="00AD12DE" w:rsidP="00AD12DE">
      <w:pPr>
        <w:pStyle w:val="FirstParagraph"/>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 We defined </w:t>
      </w:r>
      <m:oMath>
        <m:sSubSup>
          <m:sSubSupPr>
            <m:ctrlPr>
              <w:rPr>
                <w:rFonts w:ascii="Cambria Math" w:hAnsi="Cambria Math" w:cstheme="majorHAnsi"/>
                <w:sz w:val="22"/>
                <w:szCs w:val="22"/>
              </w:rPr>
            </m:ctrlPr>
          </m:sSubSupPr>
          <m:e>
            <m:r>
              <w:rPr>
                <w:rFonts w:ascii="Cambria Math" w:hAnsi="Cambria Math" w:cstheme="majorHAnsi"/>
                <w:sz w:val="22"/>
                <w:szCs w:val="22"/>
              </w:rPr>
              <m:t>Y</m:t>
            </m:r>
          </m:e>
          <m:sub>
            <m:r>
              <w:rPr>
                <w:rFonts w:ascii="Cambria Math" w:hAnsi="Cambria Math" w:cstheme="majorHAnsi"/>
                <w:sz w:val="22"/>
                <w:szCs w:val="22"/>
              </w:rPr>
              <m:t>t,a</m:t>
            </m:r>
            <m:r>
              <m:rPr>
                <m:sty m:val="p"/>
              </m:rPr>
              <w:rPr>
                <w:rFonts w:ascii="Cambria Math" w:hAnsi="Cambria Math" w:cstheme="majorHAnsi"/>
                <w:sz w:val="22"/>
                <w:szCs w:val="22"/>
              </w:rPr>
              <m:t>,</m:t>
            </m:r>
            <m:r>
              <w:rPr>
                <w:rFonts w:ascii="Cambria Math" w:hAnsi="Cambria Math" w:cstheme="majorHAnsi"/>
                <w:sz w:val="22"/>
                <w:szCs w:val="22"/>
              </w:rPr>
              <m:t>g</m:t>
            </m:r>
          </m:sub>
          <m:sup>
            <m:r>
              <m:rPr>
                <m:sty m:val="p"/>
              </m:rPr>
              <w:rPr>
                <w:rFonts w:ascii="Cambria Math" w:hAnsi="Cambria Math" w:cstheme="majorHAnsi"/>
                <w:sz w:val="22"/>
                <w:szCs w:val="22"/>
              </w:rPr>
              <m:t>(</m:t>
            </m:r>
            <m:r>
              <w:rPr>
                <w:rFonts w:ascii="Cambria Math" w:hAnsi="Cambria Math" w:cstheme="majorHAnsi"/>
                <w:sz w:val="22"/>
                <w:szCs w:val="22"/>
              </w:rPr>
              <m:t>u</m:t>
            </m:r>
            <m:r>
              <m:rPr>
                <m:sty m:val="p"/>
              </m:rPr>
              <w:rPr>
                <w:rFonts w:ascii="Cambria Math" w:hAnsi="Cambria Math" w:cstheme="majorHAnsi"/>
                <w:sz w:val="22"/>
                <w:szCs w:val="22"/>
              </w:rPr>
              <m:t>)</m:t>
            </m:r>
          </m:sup>
        </m:sSubSup>
      </m:oMath>
      <w:r w:rsidRPr="00CC4F76">
        <w:rPr>
          <w:rFonts w:asciiTheme="majorHAnsi" w:hAnsiTheme="majorHAnsi" w:cstheme="majorHAnsi"/>
          <w:sz w:val="22"/>
          <w:szCs w:val="22"/>
        </w:rPr>
        <w:t xml:space="preserve"> as the number of laboratory-confirmed SARS-CoV-2 infections observed on day  </w:t>
      </w:r>
      <m:oMath>
        <m:r>
          <w:rPr>
            <w:rFonts w:ascii="Cambria Math" w:hAnsi="Cambria Math" w:cstheme="majorHAnsi"/>
            <w:sz w:val="22"/>
            <w:szCs w:val="22"/>
          </w:rPr>
          <m:t>t</m:t>
        </m:r>
      </m:oMath>
      <w:r w:rsidRPr="00CC4F76">
        <w:rPr>
          <w:rFonts w:asciiTheme="majorHAnsi" w:hAnsiTheme="majorHAnsi" w:cstheme="majorHAnsi"/>
          <w:sz w:val="22"/>
          <w:szCs w:val="22"/>
        </w:rPr>
        <w:t xml:space="preserve"> for non-vaccinated individuals of gender </w:t>
      </w:r>
      <m:oMath>
        <m:r>
          <w:rPr>
            <w:rFonts w:ascii="Cambria Math" w:hAnsi="Cambria Math" w:cstheme="majorHAnsi"/>
            <w:sz w:val="22"/>
            <w:szCs w:val="22"/>
          </w:rPr>
          <m:t>g</m:t>
        </m:r>
      </m:oMath>
      <w:r w:rsidRPr="00CC4F76">
        <w:rPr>
          <w:rFonts w:asciiTheme="majorHAnsi" w:hAnsiTheme="majorHAnsi" w:cstheme="majorHAnsi"/>
          <w:sz w:val="22"/>
          <w:szCs w:val="22"/>
        </w:rPr>
        <w:t xml:space="preserve"> (male or female) and age group </w:t>
      </w:r>
      <m:oMath>
        <m:r>
          <w:rPr>
            <w:rFonts w:ascii="Cambria Math" w:hAnsi="Cambria Math" w:cstheme="majorHAnsi"/>
            <w:sz w:val="22"/>
            <w:szCs w:val="22"/>
          </w:rPr>
          <m:t>a</m:t>
        </m:r>
      </m:oMath>
      <w:r w:rsidRPr="00CC4F76">
        <w:rPr>
          <w:rFonts w:asciiTheme="majorHAnsi" w:hAnsiTheme="majorHAnsi" w:cstheme="majorHAnsi"/>
          <w:sz w:val="22"/>
          <w:szCs w:val="22"/>
        </w:rPr>
        <w:t xml:space="preserve"> (12-17, 18-24, 25-34, 35-44, 45-54, 55-64, 65-74, 75-84, or 85+). We assumed these counts followed a Poisson distribution with rate </w:t>
      </w:r>
      <m:oMath>
        <m:sSubSup>
          <m:sSubSupPr>
            <m:ctrlPr>
              <w:rPr>
                <w:rFonts w:ascii="Cambria Math" w:hAnsi="Cambria Math" w:cstheme="majorHAnsi"/>
                <w:sz w:val="22"/>
                <w:szCs w:val="22"/>
              </w:rPr>
            </m:ctrlPr>
          </m:sSubSupPr>
          <m:e>
            <m:r>
              <w:rPr>
                <w:rFonts w:ascii="Cambria Math" w:hAnsi="Cambria Math" w:cstheme="majorHAnsi"/>
                <w:sz w:val="22"/>
                <w:szCs w:val="22"/>
              </w:rPr>
              <m:t>N</m:t>
            </m:r>
          </m:e>
          <m:sub>
            <m:r>
              <w:rPr>
                <w:rFonts w:ascii="Cambria Math" w:hAnsi="Cambria Math" w:cstheme="majorHAnsi"/>
                <w:sz w:val="22"/>
                <w:szCs w:val="22"/>
              </w:rPr>
              <m:t>t</m:t>
            </m:r>
            <m:r>
              <m:rPr>
                <m:sty m:val="p"/>
              </m:rPr>
              <w:rPr>
                <w:rFonts w:ascii="Cambria Math" w:hAnsi="Cambria Math" w:cstheme="majorHAnsi"/>
                <w:sz w:val="22"/>
                <w:szCs w:val="22"/>
              </w:rPr>
              <m:t>,</m:t>
            </m:r>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up>
            <m:r>
              <m:rPr>
                <m:sty m:val="p"/>
              </m:rPr>
              <w:rPr>
                <w:rFonts w:ascii="Cambria Math" w:hAnsi="Cambria Math" w:cstheme="majorHAnsi"/>
                <w:sz w:val="22"/>
                <w:szCs w:val="22"/>
              </w:rPr>
              <m:t>(</m:t>
            </m:r>
            <m:r>
              <w:rPr>
                <w:rFonts w:ascii="Cambria Math" w:hAnsi="Cambria Math" w:cstheme="majorHAnsi"/>
                <w:sz w:val="22"/>
                <w:szCs w:val="22"/>
              </w:rPr>
              <m:t>u</m:t>
            </m:r>
            <m:r>
              <m:rPr>
                <m:sty m:val="p"/>
              </m:rPr>
              <w:rPr>
                <w:rFonts w:ascii="Cambria Math" w:hAnsi="Cambria Math" w:cstheme="majorHAnsi"/>
                <w:sz w:val="22"/>
                <w:szCs w:val="22"/>
              </w:rPr>
              <m:t>)</m:t>
            </m:r>
          </m:sup>
        </m:sSubSup>
        <m:sSub>
          <m:sSubPr>
            <m:ctrlPr>
              <w:rPr>
                <w:rFonts w:ascii="Cambria Math" w:hAnsi="Cambria Math" w:cstheme="majorHAnsi"/>
                <w:sz w:val="22"/>
                <w:szCs w:val="22"/>
              </w:rPr>
            </m:ctrlPr>
          </m:sSubPr>
          <m:e>
            <m:r>
              <w:rPr>
                <w:rFonts w:ascii="Cambria Math" w:hAnsi="Cambria Math" w:cstheme="majorHAnsi"/>
                <w:sz w:val="22"/>
                <w:szCs w:val="22"/>
              </w:rPr>
              <m:t>μ</m:t>
            </m:r>
          </m:e>
          <m:sub>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Sub>
        <m:d>
          <m:dPr>
            <m:ctrlPr>
              <w:rPr>
                <w:rFonts w:ascii="Cambria Math" w:hAnsi="Cambria Math" w:cstheme="majorHAnsi"/>
                <w:sz w:val="22"/>
                <w:szCs w:val="22"/>
              </w:rPr>
            </m:ctrlPr>
          </m:dPr>
          <m:e>
            <m:r>
              <w:rPr>
                <w:rFonts w:ascii="Cambria Math" w:hAnsi="Cambria Math" w:cstheme="majorHAnsi"/>
                <w:sz w:val="22"/>
                <w:szCs w:val="22"/>
              </w:rPr>
              <m:t>t</m:t>
            </m:r>
          </m:e>
        </m:d>
      </m:oMath>
      <w:r w:rsidRPr="00CC4F76">
        <w:rPr>
          <w:rFonts w:asciiTheme="majorHAnsi" w:eastAsiaTheme="minorEastAsia" w:hAnsiTheme="majorHAnsi" w:cstheme="majorHAnsi"/>
          <w:sz w:val="22"/>
          <w:szCs w:val="22"/>
        </w:rPr>
        <w:t xml:space="preserve"> with </w:t>
      </w:r>
      <m:oMath>
        <m:sSubSup>
          <m:sSubSupPr>
            <m:ctrlPr>
              <w:rPr>
                <w:rFonts w:ascii="Cambria Math" w:hAnsi="Cambria Math" w:cstheme="majorHAnsi"/>
                <w:sz w:val="22"/>
                <w:szCs w:val="22"/>
              </w:rPr>
            </m:ctrlPr>
          </m:sSubSupPr>
          <m:e>
            <m:r>
              <w:rPr>
                <w:rFonts w:ascii="Cambria Math" w:hAnsi="Cambria Math" w:cstheme="majorHAnsi"/>
                <w:sz w:val="22"/>
                <w:szCs w:val="22"/>
              </w:rPr>
              <m:t>N</m:t>
            </m:r>
          </m:e>
          <m:sub>
            <m:r>
              <w:rPr>
                <w:rFonts w:ascii="Cambria Math" w:hAnsi="Cambria Math" w:cstheme="majorHAnsi"/>
                <w:sz w:val="22"/>
                <w:szCs w:val="22"/>
              </w:rPr>
              <m:t>t</m:t>
            </m:r>
            <m:r>
              <m:rPr>
                <m:sty m:val="p"/>
              </m:rPr>
              <w:rPr>
                <w:rFonts w:ascii="Cambria Math" w:hAnsi="Cambria Math" w:cstheme="majorHAnsi"/>
                <w:sz w:val="22"/>
                <w:szCs w:val="22"/>
              </w:rPr>
              <m:t>,</m:t>
            </m:r>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up>
            <m:r>
              <m:rPr>
                <m:sty m:val="p"/>
              </m:rPr>
              <w:rPr>
                <w:rFonts w:ascii="Cambria Math" w:hAnsi="Cambria Math" w:cstheme="majorHAnsi"/>
                <w:sz w:val="22"/>
                <w:szCs w:val="22"/>
              </w:rPr>
              <m:t>(</m:t>
            </m:r>
            <m:r>
              <w:rPr>
                <w:rFonts w:ascii="Cambria Math" w:hAnsi="Cambria Math" w:cstheme="majorHAnsi"/>
                <w:sz w:val="22"/>
                <w:szCs w:val="22"/>
              </w:rPr>
              <m:t>u</m:t>
            </m:r>
            <m:r>
              <m:rPr>
                <m:sty m:val="p"/>
              </m:rPr>
              <w:rPr>
                <w:rFonts w:ascii="Cambria Math" w:hAnsi="Cambria Math" w:cstheme="majorHAnsi"/>
                <w:sz w:val="22"/>
                <w:szCs w:val="22"/>
              </w:rPr>
              <m:t>)</m:t>
            </m:r>
          </m:sup>
        </m:sSubSup>
      </m:oMath>
      <w:r w:rsidRPr="00CC4F76">
        <w:rPr>
          <w:rFonts w:asciiTheme="majorHAnsi" w:eastAsiaTheme="minorEastAsia" w:hAnsiTheme="majorHAnsi" w:cstheme="majorHAnsi"/>
          <w:sz w:val="22"/>
          <w:szCs w:val="22"/>
        </w:rPr>
        <w:t xml:space="preserve"> the population size of the unvaccinated susceptible population in Puerto Rico on day </w:t>
      </w:r>
      <m:oMath>
        <m:r>
          <w:rPr>
            <w:rFonts w:ascii="Cambria Math" w:hAnsi="Cambria Math" w:cstheme="majorHAnsi"/>
            <w:sz w:val="22"/>
            <w:szCs w:val="22"/>
          </w:rPr>
          <m:t>t</m:t>
        </m:r>
      </m:oMath>
      <w:r w:rsidRPr="00CC4F76">
        <w:rPr>
          <w:rFonts w:asciiTheme="majorHAnsi" w:hAnsiTheme="majorHAnsi" w:cstheme="majorHAnsi"/>
          <w:sz w:val="22"/>
          <w:szCs w:val="22"/>
        </w:rPr>
        <w:t xml:space="preserve"> from demographic group defined by </w:t>
      </w:r>
      <m:oMath>
        <m:r>
          <w:rPr>
            <w:rFonts w:ascii="Cambria Math" w:hAnsi="Cambria Math" w:cstheme="majorHAnsi"/>
            <w:sz w:val="22"/>
            <w:szCs w:val="22"/>
          </w:rPr>
          <m:t>g</m:t>
        </m:r>
      </m:oMath>
      <w:r w:rsidRPr="00CC4F76">
        <w:rPr>
          <w:rFonts w:asciiTheme="majorHAnsi" w:hAnsiTheme="majorHAnsi" w:cstheme="majorHAnsi"/>
          <w:sz w:val="22"/>
          <w:szCs w:val="22"/>
        </w:rPr>
        <w:t xml:space="preserve"> and </w:t>
      </w:r>
      <m:oMath>
        <m:r>
          <w:rPr>
            <w:rFonts w:ascii="Cambria Math" w:hAnsi="Cambria Math" w:cstheme="majorHAnsi"/>
            <w:sz w:val="22"/>
            <w:szCs w:val="22"/>
          </w:rPr>
          <m:t>a</m:t>
        </m:r>
      </m:oMath>
      <w:r w:rsidRPr="00CC4F76">
        <w:rPr>
          <w:rFonts w:asciiTheme="majorHAnsi" w:hAnsiTheme="majorHAnsi" w:cstheme="majorHAnsi"/>
          <w:sz w:val="22"/>
          <w:szCs w:val="22"/>
        </w:rPr>
        <w:t xml:space="preserve">  and </w:t>
      </w:r>
      <m:oMath>
        <m:sSub>
          <m:sSubPr>
            <m:ctrlPr>
              <w:rPr>
                <w:rFonts w:ascii="Cambria Math" w:hAnsi="Cambria Math" w:cstheme="majorHAnsi"/>
                <w:sz w:val="22"/>
                <w:szCs w:val="22"/>
              </w:rPr>
            </m:ctrlPr>
          </m:sSubPr>
          <m:e>
            <m:r>
              <w:rPr>
                <w:rFonts w:ascii="Cambria Math" w:hAnsi="Cambria Math" w:cstheme="majorHAnsi"/>
                <w:sz w:val="22"/>
                <w:szCs w:val="22"/>
              </w:rPr>
              <m:t>μ</m:t>
            </m:r>
          </m:e>
          <m:sub>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Sub>
        <m:d>
          <m:dPr>
            <m:ctrlPr>
              <w:rPr>
                <w:rFonts w:ascii="Cambria Math" w:hAnsi="Cambria Math" w:cstheme="majorHAnsi"/>
                <w:sz w:val="22"/>
                <w:szCs w:val="22"/>
              </w:rPr>
            </m:ctrlPr>
          </m:dPr>
          <m:e>
            <m:r>
              <w:rPr>
                <w:rFonts w:ascii="Cambria Math" w:hAnsi="Cambria Math" w:cstheme="majorHAnsi"/>
                <w:sz w:val="22"/>
                <w:szCs w:val="22"/>
              </w:rPr>
              <m:t>t</m:t>
            </m:r>
          </m:e>
        </m:d>
      </m:oMath>
      <w:r w:rsidRPr="00CC4F76">
        <w:rPr>
          <w:rFonts w:asciiTheme="majorHAnsi" w:eastAsiaTheme="minorEastAsia" w:hAnsiTheme="majorHAnsi" w:cstheme="majorHAnsi"/>
          <w:sz w:val="22"/>
          <w:szCs w:val="22"/>
        </w:rPr>
        <w:t xml:space="preserve"> </w:t>
      </w:r>
      <w:r w:rsidRPr="00CC4F76">
        <w:rPr>
          <w:rFonts w:asciiTheme="majorHAnsi" w:hAnsiTheme="majorHAnsi" w:cstheme="majorHAnsi"/>
          <w:sz w:val="22"/>
          <w:szCs w:val="22"/>
        </w:rPr>
        <w:t xml:space="preserve">defined by </w:t>
      </w:r>
    </w:p>
    <w:p w14:paraId="2AE65032" w14:textId="77777777" w:rsidR="00AD12DE" w:rsidRPr="00CC4F76" w:rsidRDefault="00AD12DE" w:rsidP="00AD12DE">
      <w:pPr>
        <w:pStyle w:val="BodyText"/>
        <w:spacing w:before="0" w:after="120" w:line="276" w:lineRule="auto"/>
        <w:jc w:val="both"/>
        <w:rPr>
          <w:rFonts w:asciiTheme="majorHAnsi" w:hAnsiTheme="majorHAnsi" w:cstheme="majorHAnsi"/>
          <w:sz w:val="22"/>
          <w:szCs w:val="22"/>
        </w:rPr>
      </w:pPr>
      <m:oMathPara>
        <m:oMathParaPr>
          <m:jc m:val="center"/>
        </m:oMathParaPr>
        <m:oMath>
          <m:r>
            <m:rPr>
              <m:nor/>
            </m:rPr>
            <w:rPr>
              <w:rFonts w:asciiTheme="majorHAnsi" w:hAnsiTheme="majorHAnsi" w:cstheme="majorHAnsi"/>
              <w:sz w:val="22"/>
              <w:szCs w:val="22"/>
            </w:rPr>
            <m:t>log</m:t>
          </m:r>
          <m:d>
            <m:dPr>
              <m:begChr m:val="{"/>
              <m:endChr m:val="}"/>
              <m:ctrlPr>
                <w:rPr>
                  <w:rFonts w:ascii="Cambria Math" w:hAnsi="Cambria Math" w:cstheme="majorHAnsi"/>
                  <w:sz w:val="22"/>
                  <w:szCs w:val="22"/>
                </w:rPr>
              </m:ctrlPr>
            </m:dPr>
            <m:e>
              <m:sSub>
                <m:sSubPr>
                  <m:ctrlPr>
                    <w:rPr>
                      <w:rFonts w:ascii="Cambria Math" w:hAnsi="Cambria Math" w:cstheme="majorHAnsi"/>
                      <w:sz w:val="22"/>
                      <w:szCs w:val="22"/>
                    </w:rPr>
                  </m:ctrlPr>
                </m:sSubPr>
                <m:e>
                  <m:r>
                    <w:rPr>
                      <w:rFonts w:ascii="Cambria Math" w:hAnsi="Cambria Math" w:cstheme="majorHAnsi"/>
                      <w:sz w:val="22"/>
                      <w:szCs w:val="22"/>
                    </w:rPr>
                    <m:t>μ</m:t>
                  </m:r>
                </m:e>
                <m:sub>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Sub>
              <m:d>
                <m:dPr>
                  <m:ctrlPr>
                    <w:rPr>
                      <w:rFonts w:ascii="Cambria Math" w:hAnsi="Cambria Math" w:cstheme="majorHAnsi"/>
                      <w:sz w:val="22"/>
                      <w:szCs w:val="22"/>
                    </w:rPr>
                  </m:ctrlPr>
                </m:dPr>
                <m:e>
                  <m:r>
                    <w:rPr>
                      <w:rFonts w:ascii="Cambria Math" w:hAnsi="Cambria Math" w:cstheme="majorHAnsi"/>
                      <w:sz w:val="22"/>
                      <w:szCs w:val="22"/>
                    </w:rPr>
                    <m:t>t</m:t>
                  </m:r>
                </m:e>
              </m:d>
            </m:e>
          </m:d>
          <m:r>
            <m:rPr>
              <m:sty m:val="p"/>
            </m:rPr>
            <w:rPr>
              <w:rFonts w:ascii="Cambria Math" w:hAnsi="Cambria Math" w:cstheme="majorHAnsi"/>
              <w:sz w:val="22"/>
              <w:szCs w:val="22"/>
            </w:rPr>
            <m:t>=</m:t>
          </m:r>
          <m:sSub>
            <m:sSubPr>
              <m:ctrlPr>
                <w:rPr>
                  <w:rFonts w:ascii="Cambria Math" w:hAnsi="Cambria Math" w:cstheme="majorHAnsi"/>
                  <w:sz w:val="22"/>
                  <w:szCs w:val="22"/>
                </w:rPr>
              </m:ctrlPr>
            </m:sSubPr>
            <m:e>
              <m:r>
                <w:rPr>
                  <w:rFonts w:ascii="Cambria Math" w:hAnsi="Cambria Math" w:cstheme="majorHAnsi"/>
                  <w:sz w:val="22"/>
                  <w:szCs w:val="22"/>
                </w:rPr>
                <m:t>α</m:t>
              </m:r>
            </m:e>
            <m:sub>
              <m:r>
                <w:rPr>
                  <w:rFonts w:ascii="Cambria Math" w:hAnsi="Cambria Math" w:cstheme="majorHAnsi"/>
                  <w:sz w:val="22"/>
                  <w:szCs w:val="22"/>
                </w:rPr>
                <m:t>i</m:t>
              </m:r>
            </m:sub>
          </m:sSub>
          <m:r>
            <m:rPr>
              <m:sty m:val="p"/>
            </m:rPr>
            <w:rPr>
              <w:rFonts w:ascii="Cambria Math" w:hAnsi="Cambria Math" w:cstheme="majorHAnsi"/>
              <w:sz w:val="22"/>
              <w:szCs w:val="22"/>
            </w:rPr>
            <m:t>+</m:t>
          </m:r>
          <m:sSub>
            <m:sSubPr>
              <m:ctrlPr>
                <w:rPr>
                  <w:rFonts w:ascii="Cambria Math" w:hAnsi="Cambria Math" w:cstheme="majorHAnsi"/>
                  <w:sz w:val="22"/>
                  <w:szCs w:val="22"/>
                </w:rPr>
              </m:ctrlPr>
            </m:sSubPr>
            <m:e>
              <m:r>
                <w:rPr>
                  <w:rFonts w:ascii="Cambria Math" w:hAnsi="Cambria Math" w:cstheme="majorHAnsi"/>
                  <w:sz w:val="22"/>
                  <w:szCs w:val="22"/>
                </w:rPr>
                <m:t>f</m:t>
              </m:r>
            </m:e>
            <m:sub>
              <m:r>
                <w:rPr>
                  <w:rFonts w:ascii="Cambria Math" w:hAnsi="Cambria Math" w:cstheme="majorHAnsi"/>
                  <w:sz w:val="22"/>
                  <w:szCs w:val="22"/>
                </w:rPr>
                <m:t>a</m:t>
              </m:r>
            </m:sub>
          </m:sSub>
          <m:d>
            <m:dPr>
              <m:ctrlPr>
                <w:rPr>
                  <w:rFonts w:ascii="Cambria Math" w:hAnsi="Cambria Math" w:cstheme="majorHAnsi"/>
                  <w:sz w:val="22"/>
                  <w:szCs w:val="22"/>
                </w:rPr>
              </m:ctrlPr>
            </m:dPr>
            <m:e>
              <m:r>
                <w:rPr>
                  <w:rFonts w:ascii="Cambria Math" w:hAnsi="Cambria Math" w:cstheme="majorHAnsi"/>
                  <w:sz w:val="22"/>
                  <w:szCs w:val="22"/>
                </w:rPr>
                <m:t>t</m:t>
              </m:r>
            </m:e>
          </m:d>
          <m:r>
            <m:rPr>
              <m:sty m:val="p"/>
            </m:rPr>
            <w:rPr>
              <w:rFonts w:ascii="Cambria Math" w:hAnsi="Cambria Math" w:cstheme="majorHAnsi"/>
              <w:sz w:val="22"/>
              <w:szCs w:val="22"/>
            </w:rPr>
            <m:t>+</m:t>
          </m:r>
          <m:nary>
            <m:naryPr>
              <m:chr m:val="∑"/>
              <m:limLoc m:val="undOvr"/>
              <m:ctrlPr>
                <w:rPr>
                  <w:rFonts w:ascii="Cambria Math" w:hAnsi="Cambria Math" w:cstheme="majorHAnsi"/>
                  <w:sz w:val="22"/>
                  <w:szCs w:val="22"/>
                </w:rPr>
              </m:ctrlPr>
            </m:naryPr>
            <m:sub>
              <m:r>
                <w:rPr>
                  <w:rFonts w:ascii="Cambria Math" w:hAnsi="Cambria Math" w:cstheme="majorHAnsi"/>
                  <w:sz w:val="22"/>
                  <w:szCs w:val="22"/>
                </w:rPr>
                <m:t>w</m:t>
              </m:r>
              <m:r>
                <m:rPr>
                  <m:sty m:val="p"/>
                </m:rPr>
                <w:rPr>
                  <w:rFonts w:ascii="Cambria Math" w:hAnsi="Cambria Math" w:cstheme="majorHAnsi"/>
                  <w:sz w:val="22"/>
                  <w:szCs w:val="22"/>
                </w:rPr>
                <m:t>=</m:t>
              </m:r>
              <m:r>
                <w:rPr>
                  <w:rFonts w:ascii="Cambria Math" w:hAnsi="Cambria Math" w:cstheme="majorHAnsi"/>
                  <w:sz w:val="22"/>
                  <w:szCs w:val="22"/>
                </w:rPr>
                <m:t>1</m:t>
              </m:r>
            </m:sub>
            <m:sup>
              <m:r>
                <w:rPr>
                  <w:rFonts w:ascii="Cambria Math" w:hAnsi="Cambria Math" w:cstheme="majorHAnsi"/>
                  <w:sz w:val="22"/>
                  <w:szCs w:val="22"/>
                </w:rPr>
                <m:t>7</m:t>
              </m:r>
            </m:sup>
            <m:e>
              <m:sSub>
                <m:sSubPr>
                  <m:ctrlPr>
                    <w:rPr>
                      <w:rFonts w:ascii="Cambria Math" w:hAnsi="Cambria Math" w:cstheme="majorHAnsi"/>
                      <w:sz w:val="22"/>
                      <w:szCs w:val="22"/>
                    </w:rPr>
                  </m:ctrlPr>
                </m:sSubPr>
                <m:e>
                  <m:r>
                    <w:rPr>
                      <w:rFonts w:ascii="Cambria Math" w:hAnsi="Cambria Math" w:cstheme="majorHAnsi"/>
                      <w:sz w:val="22"/>
                      <w:szCs w:val="22"/>
                    </w:rPr>
                    <m:t>γ</m:t>
                  </m:r>
                </m:e>
                <m:sub>
                  <m:r>
                    <w:rPr>
                      <w:rFonts w:ascii="Cambria Math" w:hAnsi="Cambria Math" w:cstheme="majorHAnsi"/>
                      <w:sz w:val="22"/>
                      <w:szCs w:val="22"/>
                    </w:rPr>
                    <m:t>w</m:t>
                  </m:r>
                </m:sub>
              </m:sSub>
            </m:e>
          </m:nary>
          <m:sSub>
            <m:sSubPr>
              <m:ctrlPr>
                <w:rPr>
                  <w:rFonts w:ascii="Cambria Math" w:hAnsi="Cambria Math" w:cstheme="majorHAnsi"/>
                  <w:sz w:val="22"/>
                  <w:szCs w:val="22"/>
                </w:rPr>
              </m:ctrlPr>
            </m:sSubPr>
            <m:e>
              <m:r>
                <w:rPr>
                  <w:rFonts w:ascii="Cambria Math" w:hAnsi="Cambria Math" w:cstheme="majorHAnsi"/>
                  <w:sz w:val="22"/>
                  <w:szCs w:val="22"/>
                </w:rPr>
                <m:t>1</m:t>
              </m:r>
            </m:e>
            <m:sub>
              <m:r>
                <w:rPr>
                  <w:rFonts w:ascii="Cambria Math" w:hAnsi="Cambria Math" w:cstheme="majorHAnsi"/>
                  <w:sz w:val="22"/>
                  <w:szCs w:val="22"/>
                </w:rPr>
                <m:t>w</m:t>
              </m:r>
            </m:sub>
          </m:sSub>
          <m:d>
            <m:dPr>
              <m:ctrlPr>
                <w:rPr>
                  <w:rFonts w:ascii="Cambria Math" w:hAnsi="Cambria Math" w:cstheme="majorHAnsi"/>
                  <w:sz w:val="22"/>
                  <w:szCs w:val="22"/>
                </w:rPr>
              </m:ctrlPr>
            </m:dPr>
            <m:e>
              <m:r>
                <w:rPr>
                  <w:rFonts w:ascii="Cambria Math" w:hAnsi="Cambria Math" w:cstheme="majorHAnsi"/>
                  <w:sz w:val="22"/>
                  <w:szCs w:val="22"/>
                </w:rPr>
                <m:t>t</m:t>
              </m:r>
            </m:e>
          </m:d>
          <m:r>
            <m:rPr>
              <m:nor/>
            </m:rPr>
            <w:rPr>
              <w:rFonts w:asciiTheme="majorHAnsi" w:hAnsiTheme="majorHAnsi" w:cstheme="majorHAnsi"/>
              <w:sz w:val="22"/>
              <w:szCs w:val="22"/>
            </w:rPr>
            <m:t xml:space="preserve"> with </m:t>
          </m:r>
          <m:nary>
            <m:naryPr>
              <m:chr m:val="∑"/>
              <m:limLoc m:val="undOvr"/>
              <m:ctrlPr>
                <w:rPr>
                  <w:rFonts w:ascii="Cambria Math" w:hAnsi="Cambria Math" w:cstheme="majorHAnsi"/>
                  <w:sz w:val="22"/>
                  <w:szCs w:val="22"/>
                </w:rPr>
              </m:ctrlPr>
            </m:naryPr>
            <m:sub>
              <m:r>
                <w:rPr>
                  <w:rFonts w:ascii="Cambria Math" w:hAnsi="Cambria Math" w:cstheme="majorHAnsi"/>
                  <w:sz w:val="22"/>
                  <w:szCs w:val="22"/>
                </w:rPr>
                <m:t>g</m:t>
              </m:r>
              <m:r>
                <m:rPr>
                  <m:sty m:val="p"/>
                </m:rPr>
                <w:rPr>
                  <w:rFonts w:ascii="Cambria Math" w:hAnsi="Cambria Math" w:cstheme="majorHAnsi"/>
                  <w:sz w:val="22"/>
                  <w:szCs w:val="22"/>
                </w:rPr>
                <m:t>=</m:t>
              </m:r>
              <m:r>
                <w:rPr>
                  <w:rFonts w:ascii="Cambria Math" w:hAnsi="Cambria Math" w:cstheme="majorHAnsi"/>
                  <w:sz w:val="22"/>
                  <w:szCs w:val="22"/>
                </w:rPr>
                <m:t>1</m:t>
              </m:r>
            </m:sub>
            <m:sup>
              <m:r>
                <w:rPr>
                  <w:rFonts w:ascii="Cambria Math" w:hAnsi="Cambria Math" w:cstheme="majorHAnsi"/>
                  <w:sz w:val="22"/>
                  <w:szCs w:val="22"/>
                </w:rPr>
                <m:t>2</m:t>
              </m:r>
            </m:sup>
            <m:e>
              <m:sSub>
                <m:sSubPr>
                  <m:ctrlPr>
                    <w:rPr>
                      <w:rFonts w:ascii="Cambria Math" w:hAnsi="Cambria Math" w:cstheme="majorHAnsi"/>
                      <w:sz w:val="22"/>
                      <w:szCs w:val="22"/>
                    </w:rPr>
                  </m:ctrlPr>
                </m:sSubPr>
                <m:e>
                  <m:r>
                    <w:rPr>
                      <w:rFonts w:ascii="Cambria Math" w:hAnsi="Cambria Math" w:cstheme="majorHAnsi"/>
                      <w:sz w:val="22"/>
                      <w:szCs w:val="22"/>
                    </w:rPr>
                    <m:t>α</m:t>
                  </m:r>
                </m:e>
                <m:sub>
                  <m:r>
                    <w:rPr>
                      <w:rFonts w:ascii="Cambria Math" w:hAnsi="Cambria Math" w:cstheme="majorHAnsi"/>
                      <w:sz w:val="22"/>
                      <w:szCs w:val="22"/>
                    </w:rPr>
                    <m:t>g</m:t>
                  </m:r>
                </m:sub>
              </m:sSub>
            </m:e>
          </m:nary>
          <m:r>
            <m:rPr>
              <m:sty m:val="p"/>
            </m:rPr>
            <w:rPr>
              <w:rFonts w:ascii="Cambria Math" w:hAnsi="Cambria Math" w:cstheme="majorHAnsi"/>
              <w:sz w:val="22"/>
              <w:szCs w:val="22"/>
            </w:rPr>
            <m:t>=</m:t>
          </m:r>
          <m:r>
            <w:rPr>
              <w:rFonts w:ascii="Cambria Math" w:hAnsi="Cambria Math" w:cstheme="majorHAnsi"/>
              <w:sz w:val="22"/>
              <w:szCs w:val="22"/>
            </w:rPr>
            <m:t>0</m:t>
          </m:r>
          <m:r>
            <m:rPr>
              <m:nor/>
            </m:rPr>
            <w:rPr>
              <w:rFonts w:asciiTheme="majorHAnsi" w:hAnsiTheme="majorHAnsi" w:cstheme="majorHAnsi"/>
              <w:sz w:val="22"/>
              <w:szCs w:val="22"/>
            </w:rPr>
            <m:t xml:space="preserve"> and </m:t>
          </m:r>
          <m:nary>
            <m:naryPr>
              <m:chr m:val="∑"/>
              <m:limLoc m:val="undOvr"/>
              <m:ctrlPr>
                <w:rPr>
                  <w:rFonts w:ascii="Cambria Math" w:hAnsi="Cambria Math" w:cstheme="majorHAnsi"/>
                  <w:sz w:val="22"/>
                  <w:szCs w:val="22"/>
                </w:rPr>
              </m:ctrlPr>
            </m:naryPr>
            <m:sub>
              <m:r>
                <w:rPr>
                  <w:rFonts w:ascii="Cambria Math" w:hAnsi="Cambria Math" w:cstheme="majorHAnsi"/>
                  <w:sz w:val="22"/>
                  <w:szCs w:val="22"/>
                </w:rPr>
                <m:t>w</m:t>
              </m:r>
              <m:r>
                <m:rPr>
                  <m:sty m:val="p"/>
                </m:rPr>
                <w:rPr>
                  <w:rFonts w:ascii="Cambria Math" w:hAnsi="Cambria Math" w:cstheme="majorHAnsi"/>
                  <w:sz w:val="22"/>
                  <w:szCs w:val="22"/>
                </w:rPr>
                <m:t>=</m:t>
              </m:r>
              <m:r>
                <w:rPr>
                  <w:rFonts w:ascii="Cambria Math" w:hAnsi="Cambria Math" w:cstheme="majorHAnsi"/>
                  <w:sz w:val="22"/>
                  <w:szCs w:val="22"/>
                </w:rPr>
                <m:t>1</m:t>
              </m:r>
            </m:sub>
            <m:sup>
              <m:r>
                <w:rPr>
                  <w:rFonts w:ascii="Cambria Math" w:hAnsi="Cambria Math" w:cstheme="majorHAnsi"/>
                  <w:sz w:val="22"/>
                  <w:szCs w:val="22"/>
                </w:rPr>
                <m:t>7</m:t>
              </m:r>
            </m:sup>
            <m:e>
              <m:sSub>
                <m:sSubPr>
                  <m:ctrlPr>
                    <w:rPr>
                      <w:rFonts w:ascii="Cambria Math" w:hAnsi="Cambria Math" w:cstheme="majorHAnsi"/>
                      <w:sz w:val="22"/>
                      <w:szCs w:val="22"/>
                    </w:rPr>
                  </m:ctrlPr>
                </m:sSubPr>
                <m:e>
                  <m:r>
                    <w:rPr>
                      <w:rFonts w:ascii="Cambria Math" w:hAnsi="Cambria Math" w:cstheme="majorHAnsi"/>
                      <w:sz w:val="22"/>
                      <w:szCs w:val="22"/>
                    </w:rPr>
                    <m:t>γ</m:t>
                  </m:r>
                </m:e>
                <m:sub>
                  <m:r>
                    <w:rPr>
                      <w:rFonts w:ascii="Cambria Math" w:hAnsi="Cambria Math" w:cstheme="majorHAnsi"/>
                      <w:sz w:val="22"/>
                      <w:szCs w:val="22"/>
                    </w:rPr>
                    <m:t>w</m:t>
                  </m:r>
                </m:sub>
              </m:sSub>
            </m:e>
          </m:nary>
          <m:r>
            <m:rPr>
              <m:sty m:val="p"/>
            </m:rPr>
            <w:rPr>
              <w:rFonts w:ascii="Cambria Math" w:hAnsi="Cambria Math" w:cstheme="majorHAnsi"/>
              <w:sz w:val="22"/>
              <w:szCs w:val="22"/>
            </w:rPr>
            <m:t>=</m:t>
          </m:r>
          <m:r>
            <w:rPr>
              <w:rFonts w:ascii="Cambria Math" w:hAnsi="Cambria Math" w:cstheme="majorHAnsi"/>
              <w:sz w:val="22"/>
              <w:szCs w:val="22"/>
            </w:rPr>
            <m:t>0 (1)</m:t>
          </m:r>
        </m:oMath>
      </m:oMathPara>
    </w:p>
    <w:p w14:paraId="609F6408" w14:textId="77777777" w:rsidR="00AD12DE" w:rsidRPr="00CC4F76" w:rsidRDefault="00AD12DE" w:rsidP="00AD12DE">
      <w:pPr>
        <w:pStyle w:val="FirstParagraph"/>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with </w:t>
      </w:r>
      <m:oMath>
        <m:sSub>
          <m:sSubPr>
            <m:ctrlPr>
              <w:rPr>
                <w:rFonts w:ascii="Cambria Math" w:hAnsi="Cambria Math" w:cstheme="majorHAnsi"/>
                <w:sz w:val="22"/>
                <w:szCs w:val="22"/>
              </w:rPr>
            </m:ctrlPr>
          </m:sSubPr>
          <m:e>
            <m:r>
              <w:rPr>
                <w:rFonts w:ascii="Cambria Math" w:hAnsi="Cambria Math" w:cstheme="majorHAnsi"/>
                <w:sz w:val="22"/>
                <w:szCs w:val="22"/>
              </w:rPr>
              <m:t>α</m:t>
            </m:r>
          </m:e>
          <m:sub>
            <m:r>
              <w:rPr>
                <w:rFonts w:ascii="Cambria Math" w:hAnsi="Cambria Math" w:cstheme="majorHAnsi"/>
                <w:sz w:val="22"/>
                <w:szCs w:val="22"/>
              </w:rPr>
              <m:t>g</m:t>
            </m:r>
          </m:sub>
        </m:sSub>
      </m:oMath>
      <w:r w:rsidRPr="00CC4F76">
        <w:rPr>
          <w:rFonts w:asciiTheme="majorHAnsi" w:hAnsiTheme="majorHAnsi" w:cstheme="majorHAnsi"/>
          <w:sz w:val="22"/>
          <w:szCs w:val="22"/>
        </w:rPr>
        <w:t xml:space="preserve"> a gender effect, </w:t>
      </w:r>
      <m:oMath>
        <m:sSub>
          <m:sSubPr>
            <m:ctrlPr>
              <w:rPr>
                <w:rFonts w:ascii="Cambria Math" w:hAnsi="Cambria Math" w:cstheme="majorHAnsi"/>
                <w:sz w:val="22"/>
                <w:szCs w:val="22"/>
              </w:rPr>
            </m:ctrlPr>
          </m:sSubPr>
          <m:e>
            <m:r>
              <w:rPr>
                <w:rFonts w:ascii="Cambria Math" w:hAnsi="Cambria Math" w:cstheme="majorHAnsi"/>
                <w:sz w:val="22"/>
                <w:szCs w:val="22"/>
              </w:rPr>
              <m:t>f</m:t>
            </m:r>
          </m:e>
          <m:sub>
            <m:r>
              <w:rPr>
                <w:rFonts w:ascii="Cambria Math" w:hAnsi="Cambria Math" w:cstheme="majorHAnsi"/>
                <w:sz w:val="22"/>
                <w:szCs w:val="22"/>
              </w:rPr>
              <m:t>a</m:t>
            </m:r>
          </m:sub>
        </m:sSub>
        <m:r>
          <m:rPr>
            <m:sty m:val="p"/>
          </m:rPr>
          <w:rPr>
            <w:rFonts w:ascii="Cambria Math" w:hAnsi="Cambria Math" w:cstheme="majorHAnsi"/>
            <w:sz w:val="22"/>
            <w:szCs w:val="22"/>
          </w:rPr>
          <m:t>(</m:t>
        </m:r>
        <m:r>
          <w:rPr>
            <w:rFonts w:ascii="Cambria Math" w:hAnsi="Cambria Math" w:cstheme="majorHAnsi"/>
            <w:sz w:val="22"/>
            <w:szCs w:val="22"/>
          </w:rPr>
          <m:t>t</m:t>
        </m:r>
        <m:r>
          <m:rPr>
            <m:sty m:val="p"/>
          </m:rPr>
          <w:rPr>
            <w:rFonts w:ascii="Cambria Math" w:hAnsi="Cambria Math" w:cstheme="majorHAnsi"/>
            <w:sz w:val="22"/>
            <w:szCs w:val="22"/>
          </w:rPr>
          <m:t>)</m:t>
        </m:r>
      </m:oMath>
      <w:r w:rsidRPr="00CC4F76">
        <w:rPr>
          <w:rFonts w:asciiTheme="majorHAnsi" w:hAnsiTheme="majorHAnsi" w:cstheme="majorHAnsi"/>
          <w:sz w:val="22"/>
          <w:szCs w:val="22"/>
        </w:rPr>
        <w:t xml:space="preserve"> a cubic-spline representing an age-specific trend that accounts for the change in incidence across time, and </w:t>
      </w:r>
      <m:oMath>
        <m:sSub>
          <m:sSubPr>
            <m:ctrlPr>
              <w:rPr>
                <w:rFonts w:ascii="Cambria Math" w:hAnsi="Cambria Math" w:cstheme="majorHAnsi"/>
                <w:sz w:val="22"/>
                <w:szCs w:val="22"/>
              </w:rPr>
            </m:ctrlPr>
          </m:sSubPr>
          <m:e>
            <m:r>
              <w:rPr>
                <w:rFonts w:ascii="Cambria Math" w:hAnsi="Cambria Math" w:cstheme="majorHAnsi"/>
                <w:sz w:val="22"/>
                <w:szCs w:val="22"/>
              </w:rPr>
              <m:t>1</m:t>
            </m:r>
          </m:e>
          <m:sub>
            <m:r>
              <w:rPr>
                <w:rFonts w:ascii="Cambria Math" w:hAnsi="Cambria Math" w:cstheme="majorHAnsi"/>
                <w:sz w:val="22"/>
                <w:szCs w:val="22"/>
              </w:rPr>
              <m:t>w</m:t>
            </m:r>
          </m:sub>
        </m:sSub>
        <m:r>
          <m:rPr>
            <m:sty m:val="p"/>
          </m:rPr>
          <w:rPr>
            <w:rFonts w:ascii="Cambria Math" w:hAnsi="Cambria Math" w:cstheme="majorHAnsi"/>
            <w:sz w:val="22"/>
            <w:szCs w:val="22"/>
          </w:rPr>
          <m:t>(</m:t>
        </m:r>
        <m:r>
          <w:rPr>
            <w:rFonts w:ascii="Cambria Math" w:hAnsi="Cambria Math" w:cstheme="majorHAnsi"/>
            <w:sz w:val="22"/>
            <w:szCs w:val="22"/>
          </w:rPr>
          <m:t>t</m:t>
        </m:r>
        <m:r>
          <m:rPr>
            <m:sty m:val="p"/>
          </m:rPr>
          <w:rPr>
            <w:rFonts w:ascii="Cambria Math" w:hAnsi="Cambria Math" w:cstheme="majorHAnsi"/>
            <w:sz w:val="22"/>
            <w:szCs w:val="22"/>
          </w:rPr>
          <m:t>)=</m:t>
        </m:r>
        <m:r>
          <w:rPr>
            <w:rFonts w:ascii="Cambria Math" w:hAnsi="Cambria Math" w:cstheme="majorHAnsi"/>
            <w:sz w:val="22"/>
            <w:szCs w:val="22"/>
          </w:rPr>
          <m:t>1</m:t>
        </m:r>
      </m:oMath>
      <w:r w:rsidRPr="00CC4F76">
        <w:rPr>
          <w:rFonts w:asciiTheme="majorHAnsi" w:hAnsiTheme="majorHAnsi" w:cstheme="majorHAnsi"/>
          <w:sz w:val="22"/>
          <w:szCs w:val="22"/>
        </w:rPr>
        <w:t xml:space="preserve"> indicator functions for each day of the week </w:t>
      </w:r>
      <m:oMath>
        <m:r>
          <w:rPr>
            <w:rFonts w:ascii="Cambria Math" w:hAnsi="Cambria Math" w:cstheme="majorHAnsi"/>
            <w:sz w:val="22"/>
            <w:szCs w:val="22"/>
          </w:rPr>
          <m:t>w</m:t>
        </m:r>
        <m:r>
          <m:rPr>
            <m:sty m:val="p"/>
          </m:rPr>
          <w:rPr>
            <w:rFonts w:ascii="Cambria Math" w:hAnsi="Cambria Math" w:cstheme="majorHAnsi"/>
            <w:sz w:val="22"/>
            <w:szCs w:val="22"/>
          </w:rPr>
          <m:t>∈{</m:t>
        </m:r>
        <m:r>
          <m:rPr>
            <m:nor/>
          </m:rPr>
          <w:rPr>
            <w:rFonts w:asciiTheme="majorHAnsi" w:hAnsiTheme="majorHAnsi" w:cstheme="majorHAnsi"/>
            <w:sz w:val="22"/>
            <w:szCs w:val="22"/>
          </w:rPr>
          <m:t>Sunday</m:t>
        </m:r>
        <m:r>
          <m:rPr>
            <m:sty m:val="p"/>
          </m:rPr>
          <w:rPr>
            <w:rFonts w:ascii="Cambria Math" w:hAnsi="Cambria Math" w:cstheme="majorHAnsi"/>
            <w:sz w:val="22"/>
            <w:szCs w:val="22"/>
          </w:rPr>
          <m:t>,</m:t>
        </m:r>
        <m:r>
          <m:rPr>
            <m:nor/>
          </m:rPr>
          <w:rPr>
            <w:rFonts w:asciiTheme="majorHAnsi" w:hAnsiTheme="majorHAnsi" w:cstheme="majorHAnsi"/>
            <w:sz w:val="22"/>
            <w:szCs w:val="22"/>
          </w:rPr>
          <m:t>Monday</m:t>
        </m:r>
        <m:r>
          <m:rPr>
            <m:sty m:val="p"/>
          </m:rPr>
          <w:rPr>
            <w:rFonts w:ascii="Cambria Math" w:hAnsi="Cambria Math" w:cstheme="majorHAnsi"/>
            <w:sz w:val="22"/>
            <w:szCs w:val="22"/>
          </w:rPr>
          <m:t>,…</m:t>
        </m:r>
        <m:r>
          <m:rPr>
            <m:nor/>
          </m:rPr>
          <w:rPr>
            <w:rFonts w:asciiTheme="majorHAnsi" w:hAnsiTheme="majorHAnsi" w:cstheme="majorHAnsi"/>
            <w:sz w:val="22"/>
            <w:szCs w:val="22"/>
          </w:rPr>
          <m:t>Friday</m:t>
        </m:r>
        <m:r>
          <m:rPr>
            <m:sty m:val="p"/>
          </m:rPr>
          <w:rPr>
            <w:rFonts w:ascii="Cambria Math" w:hAnsi="Cambria Math" w:cstheme="majorHAnsi"/>
            <w:sz w:val="22"/>
            <w:szCs w:val="22"/>
          </w:rPr>
          <m:t>}</m:t>
        </m:r>
      </m:oMath>
      <w:r w:rsidRPr="00CC4F76">
        <w:rPr>
          <w:rFonts w:asciiTheme="majorHAnsi" w:hAnsiTheme="majorHAnsi" w:cstheme="majorHAnsi"/>
          <w:sz w:val="22"/>
          <w:szCs w:val="22"/>
        </w:rPr>
        <w:t>. This last term is used to account for the fact that the number of tests varies across days of the week (more tests performed on Mondays and less on Sundays, for example).</w:t>
      </w:r>
    </w:p>
    <w:p w14:paraId="5DCD66E3" w14:textId="77777777" w:rsidR="00AD12DE" w:rsidRPr="00CC4F76" w:rsidRDefault="00AD12DE" w:rsidP="00AD12DE">
      <w:pPr>
        <w:pStyle w:val="BodyText"/>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To obtain </w:t>
      </w:r>
      <m:oMath>
        <m:sSubSup>
          <m:sSubSupPr>
            <m:ctrlPr>
              <w:rPr>
                <w:rFonts w:ascii="Cambria Math" w:hAnsi="Cambria Math" w:cstheme="majorHAnsi"/>
                <w:sz w:val="22"/>
                <w:szCs w:val="22"/>
              </w:rPr>
            </m:ctrlPr>
          </m:sSubSupPr>
          <m:e>
            <m:r>
              <w:rPr>
                <w:rFonts w:ascii="Cambria Math" w:hAnsi="Cambria Math" w:cstheme="majorHAnsi"/>
                <w:sz w:val="22"/>
                <w:szCs w:val="22"/>
              </w:rPr>
              <m:t>N</m:t>
            </m:r>
          </m:e>
          <m:sub>
            <m:r>
              <w:rPr>
                <w:rFonts w:ascii="Cambria Math" w:hAnsi="Cambria Math" w:cstheme="majorHAnsi"/>
                <w:sz w:val="22"/>
                <w:szCs w:val="22"/>
              </w:rPr>
              <m:t>t</m:t>
            </m:r>
            <m:r>
              <m:rPr>
                <m:sty m:val="p"/>
              </m:rPr>
              <w:rPr>
                <w:rFonts w:ascii="Cambria Math" w:hAnsi="Cambria Math" w:cstheme="majorHAnsi"/>
                <w:sz w:val="22"/>
                <w:szCs w:val="22"/>
              </w:rPr>
              <m:t>,</m:t>
            </m:r>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up>
            <m:r>
              <m:rPr>
                <m:sty m:val="p"/>
              </m:rPr>
              <w:rPr>
                <w:rFonts w:ascii="Cambria Math" w:hAnsi="Cambria Math" w:cstheme="majorHAnsi"/>
                <w:sz w:val="22"/>
                <w:szCs w:val="22"/>
              </w:rPr>
              <m:t>(</m:t>
            </m:r>
            <m:r>
              <w:rPr>
                <w:rFonts w:ascii="Cambria Math" w:hAnsi="Cambria Math" w:cstheme="majorHAnsi"/>
                <w:sz w:val="22"/>
                <w:szCs w:val="22"/>
              </w:rPr>
              <m:t>u</m:t>
            </m:r>
            <m:r>
              <m:rPr>
                <m:sty m:val="p"/>
              </m:rPr>
              <w:rPr>
                <w:rFonts w:ascii="Cambria Math" w:hAnsi="Cambria Math" w:cstheme="majorHAnsi"/>
                <w:sz w:val="22"/>
                <w:szCs w:val="22"/>
              </w:rPr>
              <m:t>)</m:t>
            </m:r>
          </m:sup>
        </m:sSubSup>
      </m:oMath>
      <w:r w:rsidRPr="00CC4F76">
        <w:rPr>
          <w:rFonts w:asciiTheme="majorHAnsi" w:eastAsiaTheme="minorEastAsia" w:hAnsiTheme="majorHAnsi" w:cstheme="majorHAnsi"/>
          <w:sz w:val="22"/>
          <w:szCs w:val="22"/>
        </w:rPr>
        <w:t xml:space="preserve">we first computed an estimate of the population size of the demographic group, defined by </w:t>
      </w:r>
      <m:oMath>
        <m:r>
          <w:rPr>
            <w:rFonts w:ascii="Cambria Math" w:hAnsi="Cambria Math" w:cstheme="majorHAnsi"/>
            <w:sz w:val="22"/>
            <w:szCs w:val="22"/>
          </w:rPr>
          <m:t>a</m:t>
        </m:r>
      </m:oMath>
      <w:r w:rsidRPr="00CC4F76">
        <w:rPr>
          <w:rFonts w:asciiTheme="majorHAnsi" w:eastAsiaTheme="minorEastAsia" w:hAnsiTheme="majorHAnsi" w:cstheme="majorHAnsi"/>
          <w:sz w:val="22"/>
          <w:szCs w:val="22"/>
        </w:rPr>
        <w:t xml:space="preserve"> and </w:t>
      </w:r>
      <m:oMath>
        <m:r>
          <w:rPr>
            <w:rFonts w:ascii="Cambria Math" w:hAnsi="Cambria Math" w:cstheme="majorHAnsi"/>
            <w:sz w:val="22"/>
            <w:szCs w:val="22"/>
          </w:rPr>
          <m:t>g</m:t>
        </m:r>
      </m:oMath>
      <w:r w:rsidRPr="00CC4F76">
        <w:rPr>
          <w:rFonts w:asciiTheme="majorHAnsi" w:eastAsiaTheme="minorEastAsia" w:hAnsiTheme="majorHAnsi" w:cstheme="majorHAnsi"/>
          <w:sz w:val="22"/>
          <w:szCs w:val="22"/>
        </w:rPr>
        <w:t xml:space="preserve">, in Puerto Rico. Then for each day </w:t>
      </w:r>
      <m:oMath>
        <m:r>
          <w:rPr>
            <w:rFonts w:ascii="Cambria Math" w:hAnsi="Cambria Math" w:cstheme="majorHAnsi"/>
            <w:sz w:val="22"/>
            <w:szCs w:val="22"/>
          </w:rPr>
          <m:t>t</m:t>
        </m:r>
      </m:oMath>
      <w:r w:rsidRPr="00CC4F76">
        <w:rPr>
          <w:rFonts w:asciiTheme="majorHAnsi" w:eastAsiaTheme="minorEastAsia" w:hAnsiTheme="majorHAnsi" w:cstheme="majorHAnsi"/>
          <w:sz w:val="22"/>
          <w:szCs w:val="22"/>
        </w:rPr>
        <w:t xml:space="preserve"> we subtract the number of individuals receiving their first dose and any individual infected in the previous 3 months.</w:t>
      </w:r>
    </w:p>
    <w:p w14:paraId="2BF10675" w14:textId="28A3D72D" w:rsidR="00AD12DE" w:rsidRPr="00CC4F76" w:rsidRDefault="00AD12DE" w:rsidP="00AD12DE">
      <w:pPr>
        <w:pStyle w:val="BodyText"/>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We defined </w:t>
      </w:r>
      <m:oMath>
        <m:sSubSup>
          <m:sSubSupPr>
            <m:ctrlPr>
              <w:rPr>
                <w:rFonts w:ascii="Cambria Math" w:hAnsi="Cambria Math" w:cstheme="majorHAnsi"/>
                <w:sz w:val="22"/>
                <w:szCs w:val="22"/>
              </w:rPr>
            </m:ctrlPr>
          </m:sSubSupPr>
          <m:e>
            <m:r>
              <w:rPr>
                <w:rFonts w:ascii="Cambria Math" w:hAnsi="Cambria Math" w:cstheme="majorHAnsi"/>
                <w:sz w:val="22"/>
                <w:szCs w:val="22"/>
              </w:rPr>
              <m:t>Y</m:t>
            </m:r>
          </m:e>
          <m:sub>
            <m:r>
              <w:rPr>
                <w:rFonts w:ascii="Cambria Math" w:hAnsi="Cambria Math" w:cstheme="majorHAnsi"/>
                <w:sz w:val="22"/>
                <w:szCs w:val="22"/>
              </w:rPr>
              <m:t>t</m:t>
            </m:r>
            <m:r>
              <m:rPr>
                <m:sty m:val="p"/>
              </m:rPr>
              <w:rPr>
                <w:rFonts w:ascii="Cambria Math" w:hAnsi="Cambria Math" w:cstheme="majorHAnsi"/>
                <w:sz w:val="22"/>
                <w:szCs w:val="22"/>
              </w:rPr>
              <m:t>,</m:t>
            </m:r>
            <m:r>
              <w:rPr>
                <w:rFonts w:ascii="Cambria Math" w:hAnsi="Cambria Math" w:cstheme="majorHAnsi"/>
                <w:sz w:val="22"/>
                <w:szCs w:val="22"/>
              </w:rPr>
              <m:t>d</m:t>
            </m:r>
            <m:r>
              <m:rPr>
                <m:sty m:val="p"/>
              </m:rPr>
              <w:rPr>
                <w:rFonts w:ascii="Cambria Math" w:hAnsi="Cambria Math" w:cstheme="majorHAnsi"/>
                <w:sz w:val="22"/>
                <w:szCs w:val="22"/>
              </w:rPr>
              <m:t>,</m:t>
            </m:r>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up>
            <m:r>
              <m:rPr>
                <m:sty m:val="p"/>
              </m:rPr>
              <w:rPr>
                <w:rFonts w:ascii="Cambria Math" w:hAnsi="Cambria Math" w:cstheme="majorHAnsi"/>
                <w:sz w:val="22"/>
                <w:szCs w:val="22"/>
              </w:rPr>
              <m:t>(</m:t>
            </m:r>
            <m:r>
              <w:rPr>
                <w:rFonts w:ascii="Cambria Math" w:hAnsi="Cambria Math" w:cstheme="majorHAnsi"/>
                <w:sz w:val="22"/>
                <w:szCs w:val="22"/>
              </w:rPr>
              <m:t>v</m:t>
            </m:r>
            <m:r>
              <m:rPr>
                <m:sty m:val="p"/>
              </m:rPr>
              <w:rPr>
                <w:rFonts w:ascii="Cambria Math" w:hAnsi="Cambria Math" w:cstheme="majorHAnsi"/>
                <w:sz w:val="22"/>
                <w:szCs w:val="22"/>
              </w:rPr>
              <m:t>)</m:t>
            </m:r>
          </m:sup>
        </m:sSubSup>
      </m:oMath>
      <w:r w:rsidRPr="00CC4F76">
        <w:rPr>
          <w:rFonts w:asciiTheme="majorHAnsi" w:hAnsiTheme="majorHAnsi" w:cstheme="majorHAnsi"/>
          <w:sz w:val="22"/>
          <w:szCs w:val="22"/>
        </w:rPr>
        <w:t xml:space="preserve"> as the number of laboratory confirmed SARS-CoV-2 infections observed on day </w:t>
      </w:r>
      <m:oMath>
        <m:r>
          <w:rPr>
            <w:rFonts w:ascii="Cambria Math" w:hAnsi="Cambria Math" w:cstheme="majorHAnsi"/>
            <w:sz w:val="22"/>
            <w:szCs w:val="22"/>
          </w:rPr>
          <m:t>t</m:t>
        </m:r>
      </m:oMath>
      <w:r w:rsidRPr="00CC4F76">
        <w:rPr>
          <w:rFonts w:asciiTheme="majorHAnsi" w:hAnsiTheme="majorHAnsi" w:cstheme="majorHAnsi"/>
          <w:sz w:val="22"/>
          <w:szCs w:val="22"/>
        </w:rPr>
        <w:t xml:space="preserve"> for individuals of gender </w:t>
      </w:r>
      <m:oMath>
        <m:r>
          <w:rPr>
            <w:rFonts w:ascii="Cambria Math" w:hAnsi="Cambria Math" w:cstheme="majorHAnsi"/>
            <w:sz w:val="22"/>
            <w:szCs w:val="22"/>
          </w:rPr>
          <m:t>g</m:t>
        </m:r>
      </m:oMath>
      <w:r w:rsidRPr="00CC4F76">
        <w:rPr>
          <w:rFonts w:asciiTheme="majorHAnsi" w:hAnsiTheme="majorHAnsi" w:cstheme="majorHAnsi"/>
          <w:sz w:val="22"/>
          <w:szCs w:val="22"/>
        </w:rPr>
        <w:t xml:space="preserve"> and age group </w:t>
      </w:r>
      <m:oMath>
        <m:r>
          <w:rPr>
            <w:rFonts w:ascii="Cambria Math" w:hAnsi="Cambria Math" w:cstheme="majorHAnsi"/>
            <w:sz w:val="22"/>
            <w:szCs w:val="22"/>
          </w:rPr>
          <m:t>a</m:t>
        </m:r>
      </m:oMath>
      <w:r w:rsidRPr="00CC4F76">
        <w:rPr>
          <w:rFonts w:asciiTheme="majorHAnsi" w:hAnsiTheme="majorHAnsi" w:cstheme="majorHAnsi"/>
          <w:sz w:val="22"/>
          <w:szCs w:val="22"/>
        </w:rPr>
        <w:t xml:space="preserve">, that were fully vaccinated with vaccine </w:t>
      </w:r>
      <m:oMath>
        <m:r>
          <w:rPr>
            <w:rFonts w:ascii="Cambria Math" w:hAnsi="Cambria Math" w:cstheme="majorHAnsi"/>
            <w:sz w:val="22"/>
            <w:szCs w:val="22"/>
          </w:rPr>
          <m:t>v</m:t>
        </m:r>
      </m:oMath>
      <w:r w:rsidRPr="00CC4F76">
        <w:rPr>
          <w:rFonts w:asciiTheme="majorHAnsi" w:hAnsiTheme="majorHAnsi" w:cstheme="majorHAnsi"/>
          <w:sz w:val="22"/>
          <w:szCs w:val="22"/>
        </w:rPr>
        <w:t xml:space="preserve"> (mRNA-1273, BNT162b2, or Ad26.COV2.S), </w:t>
      </w:r>
      <m:oMath>
        <m:r>
          <w:rPr>
            <w:rFonts w:ascii="Cambria Math" w:hAnsi="Cambria Math" w:cstheme="majorHAnsi"/>
            <w:sz w:val="22"/>
            <w:szCs w:val="22"/>
          </w:rPr>
          <m:t>d</m:t>
        </m:r>
      </m:oMath>
      <w:r w:rsidRPr="00CC4F76">
        <w:rPr>
          <w:rFonts w:asciiTheme="majorHAnsi" w:hAnsiTheme="majorHAnsi" w:cstheme="majorHAnsi"/>
          <w:sz w:val="22"/>
          <w:szCs w:val="22"/>
        </w:rPr>
        <w:t xml:space="preserve"> days previous to the positive test. We assumed these counts followed an </w:t>
      </w:r>
      <w:del w:id="6" w:author="Irizarry, Rafael A." w:date="2022-02-17T21:32:00Z">
        <w:r w:rsidRPr="00CC4F76" w:rsidDel="00F61F38">
          <w:rPr>
            <w:rFonts w:asciiTheme="majorHAnsi" w:hAnsiTheme="majorHAnsi" w:cstheme="majorHAnsi"/>
            <w:sz w:val="22"/>
            <w:szCs w:val="22"/>
          </w:rPr>
          <w:delText xml:space="preserve">over-dispersed </w:delText>
        </w:r>
      </w:del>
      <w:r w:rsidRPr="00CC4F76">
        <w:rPr>
          <w:rFonts w:asciiTheme="majorHAnsi" w:hAnsiTheme="majorHAnsi" w:cstheme="majorHAnsi"/>
          <w:sz w:val="22"/>
          <w:szCs w:val="22"/>
        </w:rPr>
        <w:t>Poisson distribution with expected rate defined by</w:t>
      </w:r>
    </w:p>
    <w:p w14:paraId="589170DF" w14:textId="77777777" w:rsidR="00AD12DE" w:rsidRPr="00CC4F76" w:rsidRDefault="00AD12DE" w:rsidP="00AD12DE">
      <w:pPr>
        <w:pStyle w:val="BodyText"/>
        <w:spacing w:before="0" w:after="120" w:line="276" w:lineRule="auto"/>
        <w:jc w:val="both"/>
        <w:rPr>
          <w:rFonts w:asciiTheme="majorHAnsi" w:hAnsiTheme="majorHAnsi" w:cstheme="majorHAnsi"/>
          <w:sz w:val="22"/>
          <w:szCs w:val="22"/>
          <w:lang w:val="pt-BR"/>
        </w:rPr>
      </w:pPr>
      <m:oMathPara>
        <m:oMathParaPr>
          <m:jc m:val="center"/>
        </m:oMathParaPr>
        <m:oMath>
          <m:r>
            <m:rPr>
              <m:nor/>
            </m:rPr>
            <w:rPr>
              <w:rFonts w:asciiTheme="majorHAnsi" w:hAnsiTheme="majorHAnsi" w:cstheme="majorHAnsi"/>
              <w:sz w:val="22"/>
              <w:szCs w:val="22"/>
              <w:lang w:val="pt-BR"/>
            </w:rPr>
            <m:t>E</m:t>
          </m:r>
          <m:d>
            <m:dPr>
              <m:ctrlPr>
                <w:rPr>
                  <w:rFonts w:ascii="Cambria Math" w:hAnsi="Cambria Math" w:cstheme="majorHAnsi"/>
                  <w:sz w:val="22"/>
                  <w:szCs w:val="22"/>
                </w:rPr>
              </m:ctrlPr>
            </m:dPr>
            <m:e>
              <m:sSubSup>
                <m:sSubSupPr>
                  <m:ctrlPr>
                    <w:rPr>
                      <w:rFonts w:ascii="Cambria Math" w:hAnsi="Cambria Math" w:cstheme="majorHAnsi"/>
                      <w:sz w:val="22"/>
                      <w:szCs w:val="22"/>
                    </w:rPr>
                  </m:ctrlPr>
                </m:sSubSupPr>
                <m:e>
                  <m:r>
                    <w:rPr>
                      <w:rFonts w:ascii="Cambria Math" w:hAnsi="Cambria Math" w:cstheme="majorHAnsi"/>
                      <w:sz w:val="22"/>
                      <w:szCs w:val="22"/>
                    </w:rPr>
                    <m:t>Y</m:t>
                  </m:r>
                </m:e>
                <m:sub>
                  <m:r>
                    <w:rPr>
                      <w:rFonts w:ascii="Cambria Math" w:hAnsi="Cambria Math" w:cstheme="majorHAnsi"/>
                      <w:sz w:val="22"/>
                      <w:szCs w:val="22"/>
                    </w:rPr>
                    <m:t>t</m:t>
                  </m:r>
                  <m:r>
                    <m:rPr>
                      <m:sty m:val="p"/>
                    </m:rPr>
                    <w:rPr>
                      <w:rFonts w:ascii="Cambria Math" w:hAnsi="Cambria Math" w:cstheme="majorHAnsi"/>
                      <w:sz w:val="22"/>
                      <w:szCs w:val="22"/>
                      <w:lang w:val="pt-BR"/>
                    </w:rPr>
                    <m:t>,</m:t>
                  </m:r>
                  <m:r>
                    <w:rPr>
                      <w:rFonts w:ascii="Cambria Math" w:hAnsi="Cambria Math" w:cstheme="majorHAnsi"/>
                      <w:sz w:val="22"/>
                      <w:szCs w:val="22"/>
                    </w:rPr>
                    <m:t>d</m:t>
                  </m:r>
                  <m:r>
                    <m:rPr>
                      <m:sty m:val="p"/>
                    </m:rPr>
                    <w:rPr>
                      <w:rFonts w:ascii="Cambria Math" w:hAnsi="Cambria Math" w:cstheme="majorHAnsi"/>
                      <w:sz w:val="22"/>
                      <w:szCs w:val="22"/>
                      <w:lang w:val="pt-BR"/>
                    </w:rPr>
                    <m:t>,</m:t>
                  </m:r>
                  <m:r>
                    <w:rPr>
                      <w:rFonts w:ascii="Cambria Math" w:hAnsi="Cambria Math" w:cstheme="majorHAnsi"/>
                      <w:sz w:val="22"/>
                      <w:szCs w:val="22"/>
                    </w:rPr>
                    <m:t>a</m:t>
                  </m:r>
                  <m:r>
                    <m:rPr>
                      <m:sty m:val="p"/>
                    </m:rPr>
                    <w:rPr>
                      <w:rFonts w:ascii="Cambria Math" w:hAnsi="Cambria Math" w:cstheme="majorHAnsi"/>
                      <w:sz w:val="22"/>
                      <w:szCs w:val="22"/>
                      <w:lang w:val="pt-BR"/>
                    </w:rPr>
                    <m:t>,</m:t>
                  </m:r>
                  <m:r>
                    <w:rPr>
                      <w:rFonts w:ascii="Cambria Math" w:hAnsi="Cambria Math" w:cstheme="majorHAnsi"/>
                      <w:sz w:val="22"/>
                      <w:szCs w:val="22"/>
                    </w:rPr>
                    <m:t>g</m:t>
                  </m:r>
                </m:sub>
                <m:sup>
                  <m:r>
                    <m:rPr>
                      <m:sty m:val="p"/>
                    </m:rPr>
                    <w:rPr>
                      <w:rFonts w:ascii="Cambria Math" w:hAnsi="Cambria Math" w:cstheme="majorHAnsi"/>
                      <w:sz w:val="22"/>
                      <w:szCs w:val="22"/>
                      <w:lang w:val="pt-BR"/>
                    </w:rPr>
                    <m:t>(</m:t>
                  </m:r>
                  <m:r>
                    <w:rPr>
                      <w:rFonts w:ascii="Cambria Math" w:hAnsi="Cambria Math" w:cstheme="majorHAnsi"/>
                      <w:sz w:val="22"/>
                      <w:szCs w:val="22"/>
                    </w:rPr>
                    <m:t>v</m:t>
                  </m:r>
                  <m:r>
                    <m:rPr>
                      <m:sty m:val="p"/>
                    </m:rPr>
                    <w:rPr>
                      <w:rFonts w:ascii="Cambria Math" w:hAnsi="Cambria Math" w:cstheme="majorHAnsi"/>
                      <w:sz w:val="22"/>
                      <w:szCs w:val="22"/>
                      <w:lang w:val="pt-BR"/>
                    </w:rPr>
                    <m:t>)</m:t>
                  </m:r>
                </m:sup>
              </m:sSubSup>
            </m:e>
          </m:d>
          <m:r>
            <m:rPr>
              <m:sty m:val="p"/>
            </m:rPr>
            <w:rPr>
              <w:rFonts w:ascii="Cambria Math" w:hAnsi="Cambria Math" w:cstheme="majorHAnsi"/>
              <w:sz w:val="22"/>
              <w:szCs w:val="22"/>
              <w:lang w:val="pt-BR"/>
            </w:rPr>
            <m:t>=</m:t>
          </m:r>
          <m:sSubSup>
            <m:sSubSupPr>
              <m:ctrlPr>
                <w:rPr>
                  <w:rFonts w:ascii="Cambria Math" w:hAnsi="Cambria Math" w:cstheme="majorHAnsi"/>
                  <w:sz w:val="22"/>
                  <w:szCs w:val="22"/>
                </w:rPr>
              </m:ctrlPr>
            </m:sSubSupPr>
            <m:e>
              <m:r>
                <w:rPr>
                  <w:rFonts w:ascii="Cambria Math" w:hAnsi="Cambria Math" w:cstheme="majorHAnsi"/>
                  <w:sz w:val="22"/>
                  <w:szCs w:val="22"/>
                </w:rPr>
                <m:t>N</m:t>
              </m:r>
            </m:e>
            <m:sub>
              <m:r>
                <w:rPr>
                  <w:rFonts w:ascii="Cambria Math" w:hAnsi="Cambria Math" w:cstheme="majorHAnsi"/>
                  <w:sz w:val="22"/>
                  <w:szCs w:val="22"/>
                </w:rPr>
                <m:t>t</m:t>
              </m:r>
              <m:r>
                <m:rPr>
                  <m:sty m:val="p"/>
                </m:rPr>
                <w:rPr>
                  <w:rFonts w:ascii="Cambria Math" w:hAnsi="Cambria Math" w:cstheme="majorHAnsi"/>
                  <w:sz w:val="22"/>
                  <w:szCs w:val="22"/>
                  <w:lang w:val="pt-BR"/>
                </w:rPr>
                <m:t>,</m:t>
              </m:r>
              <m:r>
                <w:rPr>
                  <w:rFonts w:ascii="Cambria Math" w:hAnsi="Cambria Math" w:cstheme="majorHAnsi"/>
                  <w:sz w:val="22"/>
                  <w:szCs w:val="22"/>
                </w:rPr>
                <m:t>d</m:t>
              </m:r>
              <m:r>
                <m:rPr>
                  <m:sty m:val="p"/>
                </m:rPr>
                <w:rPr>
                  <w:rFonts w:ascii="Cambria Math" w:hAnsi="Cambria Math" w:cstheme="majorHAnsi"/>
                  <w:sz w:val="22"/>
                  <w:szCs w:val="22"/>
                  <w:lang w:val="pt-BR"/>
                </w:rPr>
                <m:t>,</m:t>
              </m:r>
              <m:r>
                <w:rPr>
                  <w:rFonts w:ascii="Cambria Math" w:hAnsi="Cambria Math" w:cstheme="majorHAnsi"/>
                  <w:sz w:val="22"/>
                  <w:szCs w:val="22"/>
                </w:rPr>
                <m:t>a</m:t>
              </m:r>
              <m:r>
                <m:rPr>
                  <m:sty m:val="p"/>
                </m:rPr>
                <w:rPr>
                  <w:rFonts w:ascii="Cambria Math" w:hAnsi="Cambria Math" w:cstheme="majorHAnsi"/>
                  <w:sz w:val="22"/>
                  <w:szCs w:val="22"/>
                  <w:lang w:val="pt-BR"/>
                </w:rPr>
                <m:t>,</m:t>
              </m:r>
              <m:r>
                <w:rPr>
                  <w:rFonts w:ascii="Cambria Math" w:hAnsi="Cambria Math" w:cstheme="majorHAnsi"/>
                  <w:sz w:val="22"/>
                  <w:szCs w:val="22"/>
                </w:rPr>
                <m:t>g</m:t>
              </m:r>
            </m:sub>
            <m:sup>
              <m:r>
                <m:rPr>
                  <m:sty m:val="p"/>
                </m:rPr>
                <w:rPr>
                  <w:rFonts w:ascii="Cambria Math" w:hAnsi="Cambria Math" w:cstheme="majorHAnsi"/>
                  <w:sz w:val="22"/>
                  <w:szCs w:val="22"/>
                  <w:lang w:val="pt-BR"/>
                </w:rPr>
                <m:t>(</m:t>
              </m:r>
              <m:r>
                <w:rPr>
                  <w:rFonts w:ascii="Cambria Math" w:hAnsi="Cambria Math" w:cstheme="majorHAnsi"/>
                  <w:sz w:val="22"/>
                  <w:szCs w:val="22"/>
                </w:rPr>
                <m:t>v</m:t>
              </m:r>
              <m:r>
                <m:rPr>
                  <m:sty m:val="p"/>
                </m:rPr>
                <w:rPr>
                  <w:rFonts w:ascii="Cambria Math" w:hAnsi="Cambria Math" w:cstheme="majorHAnsi"/>
                  <w:sz w:val="22"/>
                  <w:szCs w:val="22"/>
                  <w:lang w:val="pt-BR"/>
                </w:rPr>
                <m:t>)</m:t>
              </m:r>
            </m:sup>
          </m:sSubSup>
          <m:r>
            <w:rPr>
              <w:rFonts w:ascii="Cambria Math" w:hAnsi="Cambria Math" w:cstheme="majorHAnsi"/>
              <w:sz w:val="22"/>
              <w:szCs w:val="22"/>
              <w:lang w:val="pt-BR"/>
            </w:rPr>
            <m:t> </m:t>
          </m:r>
          <m:sSub>
            <m:sSubPr>
              <m:ctrlPr>
                <w:rPr>
                  <w:rFonts w:ascii="Cambria Math" w:hAnsi="Cambria Math" w:cstheme="majorHAnsi"/>
                  <w:sz w:val="22"/>
                  <w:szCs w:val="22"/>
                </w:rPr>
              </m:ctrlPr>
            </m:sSubPr>
            <m:e>
              <m:r>
                <w:rPr>
                  <w:rFonts w:ascii="Cambria Math" w:hAnsi="Cambria Math" w:cstheme="majorHAnsi"/>
                  <w:sz w:val="22"/>
                  <w:szCs w:val="22"/>
                </w:rPr>
                <m:t>μ</m:t>
              </m:r>
            </m:e>
            <m:sub>
              <m:r>
                <w:rPr>
                  <w:rFonts w:ascii="Cambria Math" w:hAnsi="Cambria Math" w:cstheme="majorHAnsi"/>
                  <w:sz w:val="22"/>
                  <w:szCs w:val="22"/>
                </w:rPr>
                <m:t>a</m:t>
              </m:r>
              <m:r>
                <m:rPr>
                  <m:sty m:val="p"/>
                </m:rPr>
                <w:rPr>
                  <w:rFonts w:ascii="Cambria Math" w:hAnsi="Cambria Math" w:cstheme="majorHAnsi"/>
                  <w:sz w:val="22"/>
                  <w:szCs w:val="22"/>
                  <w:lang w:val="pt-BR"/>
                </w:rPr>
                <m:t>,</m:t>
              </m:r>
              <m:r>
                <w:rPr>
                  <w:rFonts w:ascii="Cambria Math" w:hAnsi="Cambria Math" w:cstheme="majorHAnsi"/>
                  <w:sz w:val="22"/>
                  <w:szCs w:val="22"/>
                </w:rPr>
                <m:t>g</m:t>
              </m:r>
            </m:sub>
          </m:sSub>
          <m:r>
            <m:rPr>
              <m:sty m:val="p"/>
            </m:rPr>
            <w:rPr>
              <w:rFonts w:ascii="Cambria Math" w:hAnsi="Cambria Math" w:cstheme="majorHAnsi"/>
              <w:sz w:val="22"/>
              <w:szCs w:val="22"/>
              <w:lang w:val="pt-BR"/>
            </w:rPr>
            <m:t>(</m:t>
          </m:r>
          <m:r>
            <w:rPr>
              <w:rFonts w:ascii="Cambria Math" w:hAnsi="Cambria Math" w:cstheme="majorHAnsi"/>
              <w:sz w:val="22"/>
              <w:szCs w:val="22"/>
            </w:rPr>
            <m:t>t</m:t>
          </m:r>
          <m:r>
            <m:rPr>
              <m:sty m:val="p"/>
            </m:rPr>
            <w:rPr>
              <w:rFonts w:ascii="Cambria Math" w:hAnsi="Cambria Math" w:cstheme="majorHAnsi"/>
              <w:sz w:val="22"/>
              <w:szCs w:val="22"/>
              <w:lang w:val="pt-BR"/>
            </w:rPr>
            <m:t>)</m:t>
          </m:r>
          <m:r>
            <w:rPr>
              <w:rFonts w:ascii="Cambria Math" w:hAnsi="Cambria Math" w:cstheme="majorHAnsi"/>
              <w:sz w:val="22"/>
              <w:szCs w:val="22"/>
              <w:lang w:val="pt-BR"/>
            </w:rPr>
            <m:t> </m:t>
          </m:r>
          <m:r>
            <m:rPr>
              <m:nor/>
            </m:rPr>
            <w:rPr>
              <w:rFonts w:asciiTheme="majorHAnsi" w:hAnsiTheme="majorHAnsi" w:cstheme="majorHAnsi"/>
              <w:sz w:val="22"/>
              <w:szCs w:val="22"/>
              <w:lang w:val="pt-BR"/>
            </w:rPr>
            <m:t>exp</m:t>
          </m:r>
          <m:d>
            <m:dPr>
              <m:begChr m:val="{"/>
              <m:endChr m:val="}"/>
              <m:ctrlPr>
                <w:rPr>
                  <w:rFonts w:ascii="Cambria Math" w:hAnsi="Cambria Math" w:cstheme="majorHAnsi"/>
                  <w:sz w:val="22"/>
                  <w:szCs w:val="22"/>
                </w:rPr>
              </m:ctrlPr>
            </m:dPr>
            <m:e>
              <m:sSubSup>
                <m:sSubSupPr>
                  <m:ctrlPr>
                    <w:rPr>
                      <w:rFonts w:ascii="Cambria Math" w:hAnsi="Cambria Math" w:cstheme="majorHAnsi"/>
                      <w:sz w:val="22"/>
                      <w:szCs w:val="22"/>
                    </w:rPr>
                  </m:ctrlPr>
                </m:sSubSupPr>
                <m:e>
                  <m:r>
                    <w:rPr>
                      <w:rFonts w:ascii="Cambria Math" w:hAnsi="Cambria Math" w:cstheme="majorHAnsi"/>
                      <w:sz w:val="22"/>
                      <w:szCs w:val="22"/>
                    </w:rPr>
                    <m:t>β</m:t>
                  </m:r>
                </m:e>
                <m:sub>
                  <m:r>
                    <w:rPr>
                      <w:rFonts w:ascii="Cambria Math" w:hAnsi="Cambria Math" w:cstheme="majorHAnsi"/>
                      <w:sz w:val="22"/>
                      <w:szCs w:val="22"/>
                    </w:rPr>
                    <m:t>a</m:t>
                  </m:r>
                </m:sub>
                <m:sup>
                  <m:r>
                    <m:rPr>
                      <m:sty m:val="p"/>
                    </m:rPr>
                    <w:rPr>
                      <w:rFonts w:ascii="Cambria Math" w:hAnsi="Cambria Math" w:cstheme="majorHAnsi"/>
                      <w:sz w:val="22"/>
                      <w:szCs w:val="22"/>
                      <w:lang w:val="pt-BR"/>
                    </w:rPr>
                    <m:t>(</m:t>
                  </m:r>
                  <m:r>
                    <w:rPr>
                      <w:rFonts w:ascii="Cambria Math" w:hAnsi="Cambria Math" w:cstheme="majorHAnsi"/>
                      <w:sz w:val="22"/>
                      <w:szCs w:val="22"/>
                    </w:rPr>
                    <m:t>v</m:t>
                  </m:r>
                  <m:r>
                    <m:rPr>
                      <m:sty m:val="p"/>
                    </m:rPr>
                    <w:rPr>
                      <w:rFonts w:ascii="Cambria Math" w:hAnsi="Cambria Math" w:cstheme="majorHAnsi"/>
                      <w:sz w:val="22"/>
                      <w:szCs w:val="22"/>
                      <w:lang w:val="pt-BR"/>
                    </w:rPr>
                    <m:t>)</m:t>
                  </m:r>
                </m:sup>
              </m:sSubSup>
              <m:r>
                <m:rPr>
                  <m:sty m:val="p"/>
                </m:rPr>
                <w:rPr>
                  <w:rFonts w:ascii="Cambria Math" w:hAnsi="Cambria Math" w:cstheme="majorHAnsi"/>
                  <w:sz w:val="22"/>
                  <w:szCs w:val="22"/>
                  <w:lang w:val="pt-BR"/>
                </w:rPr>
                <m:t>(</m:t>
              </m:r>
              <m:r>
                <w:rPr>
                  <w:rFonts w:ascii="Cambria Math" w:hAnsi="Cambria Math" w:cstheme="majorHAnsi"/>
                  <w:sz w:val="22"/>
                  <w:szCs w:val="22"/>
                </w:rPr>
                <m:t>d</m:t>
              </m:r>
              <m:r>
                <m:rPr>
                  <m:sty m:val="p"/>
                </m:rPr>
                <w:rPr>
                  <w:rFonts w:ascii="Cambria Math" w:hAnsi="Cambria Math" w:cstheme="majorHAnsi"/>
                  <w:sz w:val="22"/>
                  <w:szCs w:val="22"/>
                  <w:lang w:val="pt-BR"/>
                </w:rPr>
                <m:t>)</m:t>
              </m:r>
            </m:e>
          </m:d>
          <m:r>
            <m:rPr>
              <m:sty m:val="p"/>
            </m:rPr>
            <w:rPr>
              <w:rFonts w:ascii="Cambria Math" w:hAnsi="Cambria Math" w:cstheme="majorHAnsi"/>
              <w:sz w:val="22"/>
              <w:szCs w:val="22"/>
              <w:lang w:val="pt-BR"/>
            </w:rPr>
            <m:t>.</m:t>
          </m:r>
          <m:r>
            <w:rPr>
              <w:rFonts w:ascii="Cambria Math" w:hAnsi="Cambria Math" w:cstheme="majorHAnsi"/>
              <w:sz w:val="22"/>
              <w:szCs w:val="22"/>
              <w:lang w:val="pt-BR"/>
            </w:rPr>
            <m:t>  </m:t>
          </m:r>
          <m:r>
            <m:rPr>
              <m:sty m:val="p"/>
            </m:rPr>
            <w:rPr>
              <w:rFonts w:ascii="Cambria Math" w:hAnsi="Cambria Math" w:cstheme="majorHAnsi"/>
              <w:sz w:val="22"/>
              <w:szCs w:val="22"/>
              <w:lang w:val="pt-BR"/>
            </w:rPr>
            <m:t>(</m:t>
          </m:r>
          <m:r>
            <w:rPr>
              <w:rFonts w:ascii="Cambria Math" w:hAnsi="Cambria Math" w:cstheme="majorHAnsi"/>
              <w:sz w:val="22"/>
              <w:szCs w:val="22"/>
              <w:lang w:val="pt-BR"/>
            </w:rPr>
            <m:t>2</m:t>
          </m:r>
          <m:r>
            <m:rPr>
              <m:sty m:val="p"/>
            </m:rPr>
            <w:rPr>
              <w:rFonts w:ascii="Cambria Math" w:hAnsi="Cambria Math" w:cstheme="majorHAnsi"/>
              <w:sz w:val="22"/>
              <w:szCs w:val="22"/>
              <w:lang w:val="pt-BR"/>
            </w:rPr>
            <m:t>)</m:t>
          </m:r>
        </m:oMath>
      </m:oMathPara>
    </w:p>
    <w:p w14:paraId="5EA407F5" w14:textId="77777777" w:rsidR="00AD12DE" w:rsidRPr="00CC4F76" w:rsidRDefault="00AD12DE" w:rsidP="00AD12DE">
      <w:pPr>
        <w:pStyle w:val="BodyText"/>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Here </w:t>
      </w:r>
      <m:oMath>
        <m:sSubSup>
          <m:sSubSupPr>
            <m:ctrlPr>
              <w:rPr>
                <w:rFonts w:ascii="Cambria Math" w:hAnsi="Cambria Math" w:cstheme="majorHAnsi"/>
                <w:sz w:val="22"/>
                <w:szCs w:val="22"/>
              </w:rPr>
            </m:ctrlPr>
          </m:sSubSupPr>
          <m:e>
            <m:r>
              <w:rPr>
                <w:rFonts w:ascii="Cambria Math" w:hAnsi="Cambria Math" w:cstheme="majorHAnsi"/>
                <w:sz w:val="22"/>
                <w:szCs w:val="22"/>
              </w:rPr>
              <m:t>N</m:t>
            </m:r>
          </m:e>
          <m:sub>
            <m:r>
              <w:rPr>
                <w:rFonts w:ascii="Cambria Math" w:hAnsi="Cambria Math" w:cstheme="majorHAnsi"/>
                <w:sz w:val="22"/>
                <w:szCs w:val="22"/>
              </w:rPr>
              <m:t>t</m:t>
            </m:r>
            <m:r>
              <m:rPr>
                <m:sty m:val="p"/>
              </m:rPr>
              <w:rPr>
                <w:rFonts w:ascii="Cambria Math" w:hAnsi="Cambria Math" w:cstheme="majorHAnsi"/>
                <w:sz w:val="22"/>
                <w:szCs w:val="22"/>
              </w:rPr>
              <m:t>,</m:t>
            </m:r>
            <m:r>
              <w:rPr>
                <w:rFonts w:ascii="Cambria Math" w:hAnsi="Cambria Math" w:cstheme="majorHAnsi"/>
                <w:sz w:val="22"/>
                <w:szCs w:val="22"/>
              </w:rPr>
              <m:t>d</m:t>
            </m:r>
            <m:r>
              <m:rPr>
                <m:sty m:val="p"/>
              </m:rPr>
              <w:rPr>
                <w:rFonts w:ascii="Cambria Math" w:hAnsi="Cambria Math" w:cstheme="majorHAnsi"/>
                <w:sz w:val="22"/>
                <w:szCs w:val="22"/>
              </w:rPr>
              <m:t>,</m:t>
            </m:r>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up>
            <m:r>
              <m:rPr>
                <m:sty m:val="p"/>
              </m:rPr>
              <w:rPr>
                <w:rFonts w:ascii="Cambria Math" w:hAnsi="Cambria Math" w:cstheme="majorHAnsi"/>
                <w:sz w:val="22"/>
                <w:szCs w:val="22"/>
              </w:rPr>
              <m:t>(</m:t>
            </m:r>
            <m:r>
              <w:rPr>
                <w:rFonts w:ascii="Cambria Math" w:hAnsi="Cambria Math" w:cstheme="majorHAnsi"/>
                <w:sz w:val="22"/>
                <w:szCs w:val="22"/>
              </w:rPr>
              <m:t>v</m:t>
            </m:r>
            <m:r>
              <m:rPr>
                <m:sty m:val="p"/>
              </m:rPr>
              <w:rPr>
                <w:rFonts w:ascii="Cambria Math" w:hAnsi="Cambria Math" w:cstheme="majorHAnsi"/>
                <w:sz w:val="22"/>
                <w:szCs w:val="22"/>
              </w:rPr>
              <m:t>)</m:t>
            </m:r>
          </m:sup>
        </m:sSubSup>
      </m:oMath>
      <w:r w:rsidRPr="00CC4F76">
        <w:rPr>
          <w:rFonts w:asciiTheme="majorHAnsi" w:hAnsiTheme="majorHAnsi" w:cstheme="majorHAnsi"/>
          <w:sz w:val="22"/>
          <w:szCs w:val="22"/>
        </w:rPr>
        <w:t xml:space="preserve"> is the population size on day </w:t>
      </w:r>
      <m:oMath>
        <m:r>
          <w:rPr>
            <w:rFonts w:ascii="Cambria Math" w:hAnsi="Cambria Math" w:cstheme="majorHAnsi"/>
            <w:sz w:val="22"/>
            <w:szCs w:val="22"/>
          </w:rPr>
          <m:t>t</m:t>
        </m:r>
      </m:oMath>
      <w:r w:rsidRPr="00CC4F76">
        <w:rPr>
          <w:rFonts w:asciiTheme="majorHAnsi" w:hAnsiTheme="majorHAnsi" w:cstheme="majorHAnsi"/>
          <w:sz w:val="22"/>
          <w:szCs w:val="22"/>
        </w:rPr>
        <w:t xml:space="preserve"> of individuals of gender </w:t>
      </w:r>
      <m:oMath>
        <m:r>
          <w:rPr>
            <w:rFonts w:ascii="Cambria Math" w:hAnsi="Cambria Math" w:cstheme="majorHAnsi"/>
            <w:sz w:val="22"/>
            <w:szCs w:val="22"/>
          </w:rPr>
          <m:t>g</m:t>
        </m:r>
      </m:oMath>
      <w:r w:rsidRPr="00CC4F76">
        <w:rPr>
          <w:rFonts w:asciiTheme="majorHAnsi" w:hAnsiTheme="majorHAnsi" w:cstheme="majorHAnsi"/>
          <w:sz w:val="22"/>
          <w:szCs w:val="22"/>
        </w:rPr>
        <w:t xml:space="preserve">, age group </w:t>
      </w:r>
      <m:oMath>
        <m:r>
          <w:rPr>
            <w:rFonts w:ascii="Cambria Math" w:hAnsi="Cambria Math" w:cstheme="majorHAnsi"/>
            <w:sz w:val="22"/>
            <w:szCs w:val="22"/>
          </w:rPr>
          <m:t>a</m:t>
        </m:r>
      </m:oMath>
      <w:r w:rsidRPr="00CC4F76">
        <w:rPr>
          <w:rFonts w:asciiTheme="majorHAnsi" w:hAnsiTheme="majorHAnsi" w:cstheme="majorHAnsi"/>
          <w:sz w:val="22"/>
          <w:szCs w:val="22"/>
        </w:rPr>
        <w:t xml:space="preserve"> that were fully vaccinated with vaccine </w:t>
      </w:r>
      <m:oMath>
        <m:r>
          <w:rPr>
            <w:rFonts w:ascii="Cambria Math" w:hAnsi="Cambria Math" w:cstheme="majorHAnsi"/>
            <w:sz w:val="22"/>
            <w:szCs w:val="22"/>
          </w:rPr>
          <m:t>v</m:t>
        </m:r>
      </m:oMath>
      <w:r w:rsidRPr="00CC4F76">
        <w:rPr>
          <w:rFonts w:asciiTheme="majorHAnsi" w:hAnsiTheme="majorHAnsi" w:cstheme="majorHAnsi"/>
          <w:sz w:val="22"/>
          <w:szCs w:val="22"/>
        </w:rPr>
        <w:t xml:space="preserve">, </w:t>
      </w:r>
      <m:oMath>
        <m:r>
          <w:rPr>
            <w:rFonts w:ascii="Cambria Math" w:hAnsi="Cambria Math" w:cstheme="majorHAnsi"/>
            <w:sz w:val="22"/>
            <w:szCs w:val="22"/>
          </w:rPr>
          <m:t>d</m:t>
        </m:r>
      </m:oMath>
      <w:r w:rsidRPr="00CC4F76">
        <w:rPr>
          <w:rFonts w:asciiTheme="majorHAnsi" w:hAnsiTheme="majorHAnsi" w:cstheme="majorHAnsi"/>
          <w:sz w:val="22"/>
          <w:szCs w:val="22"/>
        </w:rPr>
        <w:t xml:space="preserve"> days before day </w:t>
      </w:r>
      <m:oMath>
        <m:r>
          <w:rPr>
            <w:rFonts w:ascii="Cambria Math" w:hAnsi="Cambria Math" w:cstheme="majorHAnsi"/>
            <w:sz w:val="22"/>
            <w:szCs w:val="22"/>
          </w:rPr>
          <m:t>t</m:t>
        </m:r>
      </m:oMath>
      <w:r w:rsidRPr="00CC4F76">
        <w:rPr>
          <w:rFonts w:asciiTheme="majorHAnsi" w:hAnsiTheme="majorHAnsi" w:cstheme="majorHAnsi"/>
          <w:sz w:val="22"/>
          <w:szCs w:val="22"/>
        </w:rPr>
        <w:t xml:space="preserve">, </w:t>
      </w:r>
      <m:oMath>
        <m:sSub>
          <m:sSubPr>
            <m:ctrlPr>
              <w:rPr>
                <w:rFonts w:ascii="Cambria Math" w:hAnsi="Cambria Math" w:cstheme="majorHAnsi"/>
                <w:sz w:val="22"/>
                <w:szCs w:val="22"/>
              </w:rPr>
            </m:ctrlPr>
          </m:sSubPr>
          <m:e>
            <m:r>
              <w:rPr>
                <w:rFonts w:ascii="Cambria Math" w:hAnsi="Cambria Math" w:cstheme="majorHAnsi"/>
                <w:sz w:val="22"/>
                <w:szCs w:val="22"/>
              </w:rPr>
              <m:t>μ</m:t>
            </m:r>
          </m:e>
          <m:sub>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Sub>
        <m:r>
          <m:rPr>
            <m:sty m:val="p"/>
          </m:rPr>
          <w:rPr>
            <w:rFonts w:ascii="Cambria Math" w:hAnsi="Cambria Math" w:cstheme="majorHAnsi"/>
            <w:sz w:val="22"/>
            <w:szCs w:val="22"/>
          </w:rPr>
          <m:t>(</m:t>
        </m:r>
        <m:r>
          <w:rPr>
            <w:rFonts w:ascii="Cambria Math" w:hAnsi="Cambria Math" w:cstheme="majorHAnsi"/>
            <w:sz w:val="22"/>
            <w:szCs w:val="22"/>
          </w:rPr>
          <m:t>t</m:t>
        </m:r>
        <m:r>
          <m:rPr>
            <m:sty m:val="p"/>
          </m:rPr>
          <w:rPr>
            <w:rFonts w:ascii="Cambria Math" w:hAnsi="Cambria Math" w:cstheme="majorHAnsi"/>
            <w:sz w:val="22"/>
            <w:szCs w:val="22"/>
          </w:rPr>
          <m:t>)</m:t>
        </m:r>
      </m:oMath>
      <w:r w:rsidRPr="00CC4F76">
        <w:rPr>
          <w:rFonts w:asciiTheme="majorHAnsi" w:hAnsiTheme="majorHAnsi" w:cstheme="majorHAnsi"/>
          <w:sz w:val="22"/>
          <w:szCs w:val="22"/>
        </w:rPr>
        <w:t xml:space="preserve"> is the incidence rate defined for model (1) on date </w:t>
      </w:r>
      <m:oMath>
        <m:r>
          <w:rPr>
            <w:rFonts w:ascii="Cambria Math" w:hAnsi="Cambria Math" w:cstheme="majorHAnsi"/>
            <w:sz w:val="22"/>
            <w:szCs w:val="22"/>
          </w:rPr>
          <m:t>t</m:t>
        </m:r>
      </m:oMath>
      <w:r w:rsidRPr="00CC4F76">
        <w:rPr>
          <w:rFonts w:asciiTheme="majorHAnsi" w:hAnsiTheme="majorHAnsi" w:cstheme="majorHAnsi"/>
          <w:sz w:val="22"/>
          <w:szCs w:val="22"/>
        </w:rPr>
        <w:t xml:space="preserve"> among the non-vaccinated individuals of gender </w:t>
      </w:r>
      <m:oMath>
        <m:r>
          <w:rPr>
            <w:rFonts w:ascii="Cambria Math" w:hAnsi="Cambria Math" w:cstheme="majorHAnsi"/>
            <w:sz w:val="22"/>
            <w:szCs w:val="22"/>
          </w:rPr>
          <m:t>g</m:t>
        </m:r>
      </m:oMath>
      <w:r w:rsidRPr="00CC4F76">
        <w:rPr>
          <w:rFonts w:asciiTheme="majorHAnsi" w:hAnsiTheme="majorHAnsi" w:cstheme="majorHAnsi"/>
          <w:sz w:val="22"/>
          <w:szCs w:val="22"/>
        </w:rPr>
        <w:t xml:space="preserve"> and age </w:t>
      </w:r>
      <m:oMath>
        <m:r>
          <w:rPr>
            <w:rFonts w:ascii="Cambria Math" w:hAnsi="Cambria Math" w:cstheme="majorHAnsi"/>
            <w:sz w:val="22"/>
            <w:szCs w:val="22"/>
          </w:rPr>
          <m:t>a</m:t>
        </m:r>
      </m:oMath>
      <w:r w:rsidRPr="00CC4F76">
        <w:rPr>
          <w:rFonts w:asciiTheme="majorHAnsi" w:hAnsiTheme="majorHAnsi" w:cstheme="majorHAnsi"/>
          <w:sz w:val="22"/>
          <w:szCs w:val="22"/>
        </w:rPr>
        <w:t xml:space="preserve">, and </w:t>
      </w:r>
      <m:oMath>
        <m:sSubSup>
          <m:sSubSupPr>
            <m:ctrlPr>
              <w:rPr>
                <w:rFonts w:ascii="Cambria Math" w:hAnsi="Cambria Math" w:cstheme="majorHAnsi"/>
                <w:sz w:val="22"/>
                <w:szCs w:val="22"/>
              </w:rPr>
            </m:ctrlPr>
          </m:sSubSupPr>
          <m:e>
            <m:r>
              <w:rPr>
                <w:rFonts w:ascii="Cambria Math" w:hAnsi="Cambria Math" w:cstheme="majorHAnsi"/>
                <w:sz w:val="22"/>
                <w:szCs w:val="22"/>
              </w:rPr>
              <m:t>β</m:t>
            </m:r>
          </m:e>
          <m:sub>
            <m:r>
              <w:rPr>
                <w:rFonts w:ascii="Cambria Math" w:hAnsi="Cambria Math" w:cstheme="majorHAnsi"/>
                <w:sz w:val="22"/>
                <w:szCs w:val="22"/>
              </w:rPr>
              <m:t>a</m:t>
            </m:r>
          </m:sub>
          <m:sup>
            <m:r>
              <m:rPr>
                <m:sty m:val="p"/>
              </m:rPr>
              <w:rPr>
                <w:rFonts w:ascii="Cambria Math" w:hAnsi="Cambria Math" w:cstheme="majorHAnsi"/>
                <w:sz w:val="22"/>
                <w:szCs w:val="22"/>
              </w:rPr>
              <m:t>(</m:t>
            </m:r>
            <m:r>
              <w:rPr>
                <w:rFonts w:ascii="Cambria Math" w:hAnsi="Cambria Math" w:cstheme="majorHAnsi"/>
                <w:sz w:val="22"/>
                <w:szCs w:val="22"/>
              </w:rPr>
              <m:t>v</m:t>
            </m:r>
            <m:r>
              <m:rPr>
                <m:sty m:val="p"/>
              </m:rPr>
              <w:rPr>
                <w:rFonts w:ascii="Cambria Math" w:hAnsi="Cambria Math" w:cstheme="majorHAnsi"/>
                <w:sz w:val="22"/>
                <w:szCs w:val="22"/>
              </w:rPr>
              <m:t>)</m:t>
            </m:r>
          </m:sup>
        </m:sSubSup>
        <m:r>
          <m:rPr>
            <m:sty m:val="p"/>
          </m:rPr>
          <w:rPr>
            <w:rFonts w:ascii="Cambria Math" w:hAnsi="Cambria Math" w:cstheme="majorHAnsi"/>
            <w:sz w:val="22"/>
            <w:szCs w:val="22"/>
          </w:rPr>
          <m:t>(</m:t>
        </m:r>
        <m:r>
          <w:rPr>
            <w:rFonts w:ascii="Cambria Math" w:hAnsi="Cambria Math" w:cstheme="majorHAnsi"/>
            <w:sz w:val="22"/>
            <w:szCs w:val="22"/>
          </w:rPr>
          <m:t>d</m:t>
        </m:r>
        <m:r>
          <m:rPr>
            <m:sty m:val="p"/>
          </m:rPr>
          <w:rPr>
            <w:rFonts w:ascii="Cambria Math" w:hAnsi="Cambria Math" w:cstheme="majorHAnsi"/>
            <w:sz w:val="22"/>
            <w:szCs w:val="22"/>
          </w:rPr>
          <m:t>)</m:t>
        </m:r>
      </m:oMath>
      <w:r w:rsidRPr="00CC4F76">
        <w:rPr>
          <w:rFonts w:asciiTheme="majorHAnsi" w:hAnsiTheme="majorHAnsi" w:cstheme="majorHAnsi"/>
          <w:sz w:val="22"/>
          <w:szCs w:val="22"/>
        </w:rPr>
        <w:t xml:space="preserve"> is the age-specific log relative risk of vaccine </w:t>
      </w:r>
      <m:oMath>
        <m:r>
          <w:rPr>
            <w:rFonts w:ascii="Cambria Math" w:hAnsi="Cambria Math" w:cstheme="majorHAnsi"/>
            <w:sz w:val="22"/>
            <w:szCs w:val="22"/>
          </w:rPr>
          <m:t>v</m:t>
        </m:r>
      </m:oMath>
      <w:r w:rsidRPr="00CC4F76">
        <w:rPr>
          <w:rFonts w:asciiTheme="majorHAnsi" w:hAnsiTheme="majorHAnsi" w:cstheme="majorHAnsi"/>
          <w:sz w:val="22"/>
          <w:szCs w:val="22"/>
        </w:rPr>
        <w:t xml:space="preserve">, </w:t>
      </w:r>
      <m:oMath>
        <m:r>
          <w:rPr>
            <w:rFonts w:ascii="Cambria Math" w:hAnsi="Cambria Math" w:cstheme="majorHAnsi"/>
            <w:sz w:val="22"/>
            <w:szCs w:val="22"/>
          </w:rPr>
          <m:t>d</m:t>
        </m:r>
      </m:oMath>
      <w:r w:rsidRPr="00CC4F76">
        <w:rPr>
          <w:rFonts w:asciiTheme="majorHAnsi" w:hAnsiTheme="majorHAnsi" w:cstheme="majorHAnsi"/>
          <w:sz w:val="22"/>
          <w:szCs w:val="22"/>
        </w:rPr>
        <w:t xml:space="preserve"> days after the first dose was administered. Note that if we assume </w:t>
      </w:r>
      <m:oMath>
        <m:sSubSup>
          <m:sSubSupPr>
            <m:ctrlPr>
              <w:rPr>
                <w:rFonts w:ascii="Cambria Math" w:hAnsi="Cambria Math" w:cstheme="majorHAnsi"/>
                <w:sz w:val="22"/>
                <w:szCs w:val="22"/>
              </w:rPr>
            </m:ctrlPr>
          </m:sSubSupPr>
          <m:e>
            <m:r>
              <w:rPr>
                <w:rFonts w:ascii="Cambria Math" w:hAnsi="Cambria Math" w:cstheme="majorHAnsi"/>
                <w:sz w:val="22"/>
                <w:szCs w:val="22"/>
              </w:rPr>
              <m:t>β</m:t>
            </m:r>
          </m:e>
          <m:sub>
            <m:r>
              <w:rPr>
                <w:rFonts w:ascii="Cambria Math" w:hAnsi="Cambria Math" w:cstheme="majorHAnsi"/>
                <w:sz w:val="22"/>
                <w:szCs w:val="22"/>
              </w:rPr>
              <m:t>a</m:t>
            </m:r>
          </m:sub>
          <m:sup>
            <m:r>
              <m:rPr>
                <m:sty m:val="p"/>
              </m:rPr>
              <w:rPr>
                <w:rFonts w:ascii="Cambria Math" w:hAnsi="Cambria Math" w:cstheme="majorHAnsi"/>
                <w:sz w:val="22"/>
                <w:szCs w:val="22"/>
              </w:rPr>
              <m:t>(</m:t>
            </m:r>
            <m:r>
              <w:rPr>
                <w:rFonts w:ascii="Cambria Math" w:hAnsi="Cambria Math" w:cstheme="majorHAnsi"/>
                <w:sz w:val="22"/>
                <w:szCs w:val="22"/>
              </w:rPr>
              <m:t>v</m:t>
            </m:r>
            <m:r>
              <m:rPr>
                <m:sty m:val="p"/>
              </m:rPr>
              <w:rPr>
                <w:rFonts w:ascii="Cambria Math" w:hAnsi="Cambria Math" w:cstheme="majorHAnsi"/>
                <w:sz w:val="22"/>
                <w:szCs w:val="22"/>
              </w:rPr>
              <m:t>)</m:t>
            </m:r>
          </m:sup>
        </m:sSubSup>
        <m:r>
          <m:rPr>
            <m:sty m:val="p"/>
          </m:rPr>
          <w:rPr>
            <w:rFonts w:ascii="Cambria Math" w:hAnsi="Cambria Math" w:cstheme="majorHAnsi"/>
            <w:sz w:val="22"/>
            <w:szCs w:val="22"/>
          </w:rPr>
          <m:t>(</m:t>
        </m:r>
        <m:r>
          <w:rPr>
            <w:rFonts w:ascii="Cambria Math" w:hAnsi="Cambria Math" w:cstheme="majorHAnsi"/>
            <w:sz w:val="22"/>
            <w:szCs w:val="22"/>
          </w:rPr>
          <m:t>d</m:t>
        </m:r>
        <m:r>
          <m:rPr>
            <m:sty m:val="p"/>
          </m:rPr>
          <w:rPr>
            <w:rFonts w:ascii="Cambria Math" w:hAnsi="Cambria Math" w:cstheme="majorHAnsi"/>
            <w:sz w:val="22"/>
            <w:szCs w:val="22"/>
          </w:rPr>
          <m:t>)</m:t>
        </m:r>
      </m:oMath>
      <w:r w:rsidRPr="00CC4F76">
        <w:rPr>
          <w:rFonts w:asciiTheme="majorHAnsi" w:hAnsiTheme="majorHAnsi" w:cstheme="majorHAnsi"/>
          <w:sz w:val="22"/>
          <w:szCs w:val="22"/>
        </w:rPr>
        <w:t xml:space="preserve"> is a cubic-spline, then the model defined by (1) and (2) is a Generalized Linear Model (GLM) and we can we find the Maximum Likelihood Estimate for </w:t>
      </w:r>
      <m:oMath>
        <m:sSubSup>
          <m:sSubSupPr>
            <m:ctrlPr>
              <w:rPr>
                <w:rFonts w:ascii="Cambria Math" w:hAnsi="Cambria Math" w:cstheme="majorHAnsi"/>
                <w:sz w:val="22"/>
                <w:szCs w:val="22"/>
              </w:rPr>
            </m:ctrlPr>
          </m:sSubSupPr>
          <m:e>
            <m:r>
              <w:rPr>
                <w:rFonts w:ascii="Cambria Math" w:hAnsi="Cambria Math" w:cstheme="majorHAnsi"/>
                <w:sz w:val="22"/>
                <w:szCs w:val="22"/>
              </w:rPr>
              <m:t>β</m:t>
            </m:r>
          </m:e>
          <m:sub>
            <m:r>
              <w:rPr>
                <w:rFonts w:ascii="Cambria Math" w:hAnsi="Cambria Math" w:cstheme="majorHAnsi"/>
                <w:sz w:val="22"/>
                <w:szCs w:val="22"/>
              </w:rPr>
              <m:t>a</m:t>
            </m:r>
          </m:sub>
          <m:sup>
            <m:r>
              <m:rPr>
                <m:sty m:val="p"/>
              </m:rPr>
              <w:rPr>
                <w:rFonts w:ascii="Cambria Math" w:hAnsi="Cambria Math" w:cstheme="majorHAnsi"/>
                <w:sz w:val="22"/>
                <w:szCs w:val="22"/>
              </w:rPr>
              <m:t>(</m:t>
            </m:r>
            <m:r>
              <w:rPr>
                <w:rFonts w:ascii="Cambria Math" w:hAnsi="Cambria Math" w:cstheme="majorHAnsi"/>
                <w:sz w:val="22"/>
                <w:szCs w:val="22"/>
              </w:rPr>
              <m:t>v</m:t>
            </m:r>
            <m:r>
              <m:rPr>
                <m:sty m:val="p"/>
              </m:rPr>
              <w:rPr>
                <w:rFonts w:ascii="Cambria Math" w:hAnsi="Cambria Math" w:cstheme="majorHAnsi"/>
                <w:sz w:val="22"/>
                <w:szCs w:val="22"/>
              </w:rPr>
              <m:t>)</m:t>
            </m:r>
          </m:sup>
        </m:sSubSup>
        <m:r>
          <m:rPr>
            <m:sty m:val="p"/>
          </m:rPr>
          <w:rPr>
            <w:rFonts w:ascii="Cambria Math" w:hAnsi="Cambria Math" w:cstheme="majorHAnsi"/>
            <w:sz w:val="22"/>
            <w:szCs w:val="22"/>
          </w:rPr>
          <m:t>(</m:t>
        </m:r>
        <m:r>
          <w:rPr>
            <w:rFonts w:ascii="Cambria Math" w:hAnsi="Cambria Math" w:cstheme="majorHAnsi"/>
            <w:sz w:val="22"/>
            <w:szCs w:val="22"/>
          </w:rPr>
          <m:t>d</m:t>
        </m:r>
        <m:r>
          <m:rPr>
            <m:sty m:val="p"/>
          </m:rPr>
          <w:rPr>
            <w:rFonts w:ascii="Cambria Math" w:hAnsi="Cambria Math" w:cstheme="majorHAnsi"/>
            <w:sz w:val="22"/>
            <w:szCs w:val="22"/>
          </w:rPr>
          <m:t>)</m:t>
        </m:r>
      </m:oMath>
      <w:r w:rsidRPr="00CC4F76">
        <w:rPr>
          <w:rFonts w:asciiTheme="majorHAnsi" w:hAnsiTheme="majorHAnsi" w:cstheme="majorHAnsi"/>
          <w:sz w:val="22"/>
          <w:szCs w:val="22"/>
        </w:rPr>
        <w:t xml:space="preserve"> using Iteratively Reweighted Least Square, as implemented by </w:t>
      </w:r>
      <w:r w:rsidRPr="00CC4F76">
        <w:rPr>
          <w:rFonts w:asciiTheme="majorHAnsi" w:hAnsiTheme="majorHAnsi" w:cstheme="majorHAnsi"/>
          <w:sz w:val="22"/>
          <w:szCs w:val="22"/>
        </w:rPr>
        <w:lastRenderedPageBreak/>
        <w:t xml:space="preserve">the </w:t>
      </w:r>
      <w:r w:rsidRPr="00CC4F76">
        <w:rPr>
          <w:rFonts w:asciiTheme="majorHAnsi" w:hAnsiTheme="majorHAnsi" w:cstheme="majorHAnsi"/>
          <w:i/>
          <w:iCs/>
          <w:sz w:val="22"/>
          <w:szCs w:val="22"/>
        </w:rPr>
        <w:t>glm</w:t>
      </w:r>
      <w:r w:rsidRPr="00CC4F76">
        <w:rPr>
          <w:rFonts w:asciiTheme="majorHAnsi" w:hAnsiTheme="majorHAnsi" w:cstheme="majorHAnsi"/>
          <w:sz w:val="22"/>
          <w:szCs w:val="22"/>
        </w:rPr>
        <w:t xml:space="preserve"> function in R. We can use standard GLM methodology, also implemented by the </w:t>
      </w:r>
      <w:r w:rsidRPr="00CC4F76">
        <w:rPr>
          <w:rFonts w:asciiTheme="majorHAnsi" w:hAnsiTheme="majorHAnsi" w:cstheme="majorHAnsi"/>
          <w:i/>
          <w:iCs/>
          <w:sz w:val="22"/>
          <w:szCs w:val="22"/>
        </w:rPr>
        <w:t>glm</w:t>
      </w:r>
      <w:r w:rsidRPr="00CC4F76">
        <w:rPr>
          <w:rFonts w:asciiTheme="majorHAnsi" w:hAnsiTheme="majorHAnsi" w:cstheme="majorHAnsi"/>
          <w:sz w:val="22"/>
          <w:szCs w:val="22"/>
        </w:rPr>
        <w:t xml:space="preserve"> function, to estimate standard errors and confidence intervals. The use of the cubic splines permitted us to obtain precise estimates of the effects even when the some of the counts were small as they borrowed statistical power across the time scales. </w:t>
      </w:r>
    </w:p>
    <w:p w14:paraId="55D21FE3" w14:textId="77777777" w:rsidR="00AD12DE" w:rsidRPr="00CC4F76" w:rsidRDefault="00AD12DE" w:rsidP="00AD12DE">
      <w:pPr>
        <w:pStyle w:val="BodyText"/>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The transformation </w:t>
      </w:r>
      <m:oMath>
        <m:r>
          <w:rPr>
            <w:rFonts w:ascii="Cambria Math" w:hAnsi="Cambria Math" w:cstheme="majorHAnsi"/>
            <w:sz w:val="22"/>
            <w:szCs w:val="22"/>
          </w:rPr>
          <m:t>f</m:t>
        </m:r>
        <m:r>
          <m:rPr>
            <m:sty m:val="p"/>
          </m:rPr>
          <w:rPr>
            <w:rFonts w:ascii="Cambria Math" w:hAnsi="Cambria Math" w:cstheme="majorHAnsi"/>
            <w:sz w:val="22"/>
            <w:szCs w:val="22"/>
          </w:rPr>
          <m:t>(</m:t>
        </m:r>
        <m:r>
          <w:rPr>
            <w:rFonts w:ascii="Cambria Math" w:hAnsi="Cambria Math" w:cstheme="majorHAnsi"/>
            <w:sz w:val="22"/>
            <w:szCs w:val="22"/>
          </w:rPr>
          <m:t>x</m:t>
        </m:r>
        <m:r>
          <m:rPr>
            <m:sty m:val="p"/>
          </m:rPr>
          <w:rPr>
            <w:rFonts w:ascii="Cambria Math" w:hAnsi="Cambria Math" w:cstheme="majorHAnsi"/>
            <w:sz w:val="22"/>
            <w:szCs w:val="22"/>
          </w:rPr>
          <m:t>)=</m:t>
        </m:r>
        <m:r>
          <w:rPr>
            <w:rFonts w:ascii="Cambria Math" w:hAnsi="Cambria Math" w:cstheme="majorHAnsi"/>
            <w:sz w:val="22"/>
            <w:szCs w:val="22"/>
          </w:rPr>
          <m:t>1</m:t>
        </m:r>
        <m:r>
          <m:rPr>
            <m:sty m:val="p"/>
          </m:rPr>
          <w:rPr>
            <w:rFonts w:ascii="Cambria Math" w:hAnsi="Cambria Math" w:cstheme="majorHAnsi"/>
            <w:sz w:val="22"/>
            <w:szCs w:val="22"/>
          </w:rPr>
          <m:t>-</m:t>
        </m:r>
        <m:r>
          <m:rPr>
            <m:nor/>
          </m:rPr>
          <w:rPr>
            <w:rFonts w:asciiTheme="majorHAnsi" w:hAnsiTheme="majorHAnsi" w:cstheme="majorHAnsi"/>
            <w:sz w:val="22"/>
            <w:szCs w:val="22"/>
          </w:rPr>
          <m:t>exp</m:t>
        </m:r>
        <m:r>
          <m:rPr>
            <m:sty m:val="p"/>
          </m:rPr>
          <w:rPr>
            <w:rFonts w:ascii="Cambria Math" w:hAnsi="Cambria Math" w:cstheme="majorHAnsi"/>
            <w:sz w:val="22"/>
            <w:szCs w:val="22"/>
          </w:rPr>
          <m:t>(</m:t>
        </m:r>
        <m:r>
          <w:rPr>
            <w:rFonts w:ascii="Cambria Math" w:hAnsi="Cambria Math" w:cstheme="majorHAnsi"/>
            <w:sz w:val="22"/>
            <w:szCs w:val="22"/>
          </w:rPr>
          <m:t>x</m:t>
        </m:r>
        <m:r>
          <m:rPr>
            <m:sty m:val="p"/>
          </m:rPr>
          <w:rPr>
            <w:rFonts w:ascii="Cambria Math" w:hAnsi="Cambria Math" w:cstheme="majorHAnsi"/>
            <w:sz w:val="22"/>
            <w:szCs w:val="22"/>
          </w:rPr>
          <m:t>)</m:t>
        </m:r>
      </m:oMath>
      <w:r w:rsidRPr="00CC4F76">
        <w:rPr>
          <w:rFonts w:asciiTheme="majorHAnsi" w:hAnsiTheme="majorHAnsi" w:cstheme="majorHAnsi"/>
          <w:sz w:val="22"/>
          <w:szCs w:val="22"/>
        </w:rPr>
        <w:t xml:space="preserve"> can be used to convert the </w:t>
      </w:r>
      <m:oMath>
        <m:r>
          <w:rPr>
            <w:rFonts w:ascii="Cambria Math" w:hAnsi="Cambria Math" w:cstheme="majorHAnsi"/>
            <w:sz w:val="22"/>
            <w:szCs w:val="22"/>
          </w:rPr>
          <m:t>β</m:t>
        </m:r>
      </m:oMath>
      <w:r w:rsidRPr="00CC4F76">
        <w:rPr>
          <w:rFonts w:asciiTheme="majorHAnsi" w:hAnsiTheme="majorHAnsi" w:cstheme="majorHAnsi"/>
          <w:sz w:val="22"/>
          <w:szCs w:val="22"/>
        </w:rPr>
        <w:t xml:space="preserve"> (log relative risks) to effectiveness. </w:t>
      </w:r>
    </w:p>
    <w:p w14:paraId="791E3827" w14:textId="77777777" w:rsidR="00AD12DE" w:rsidRPr="00CC4F76" w:rsidRDefault="00AD12DE" w:rsidP="00AD12DE">
      <w:pPr>
        <w:pStyle w:val="FirstParagraph"/>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Note that we can use this model for the hospitalization and deaths outcomes by simply redefining the counts </w:t>
      </w:r>
      <m:oMath>
        <m:sSubSup>
          <m:sSubSupPr>
            <m:ctrlPr>
              <w:rPr>
                <w:rFonts w:ascii="Cambria Math" w:hAnsi="Cambria Math" w:cstheme="majorHAnsi"/>
                <w:sz w:val="22"/>
                <w:szCs w:val="22"/>
              </w:rPr>
            </m:ctrlPr>
          </m:sSubSupPr>
          <m:e>
            <m:r>
              <w:rPr>
                <w:rFonts w:ascii="Cambria Math" w:hAnsi="Cambria Math" w:cstheme="majorHAnsi"/>
                <w:sz w:val="22"/>
                <w:szCs w:val="22"/>
              </w:rPr>
              <m:t>Y</m:t>
            </m:r>
          </m:e>
          <m:sub>
            <m:r>
              <w:rPr>
                <w:rFonts w:ascii="Cambria Math" w:hAnsi="Cambria Math" w:cstheme="majorHAnsi"/>
                <w:sz w:val="22"/>
                <w:szCs w:val="22"/>
              </w:rPr>
              <m:t>t</m:t>
            </m:r>
            <m:r>
              <m:rPr>
                <m:sty m:val="p"/>
              </m:rPr>
              <w:rPr>
                <w:rFonts w:ascii="Cambria Math" w:hAnsi="Cambria Math" w:cstheme="majorHAnsi"/>
                <w:sz w:val="22"/>
                <w:szCs w:val="22"/>
              </w:rPr>
              <m:t>,</m:t>
            </m:r>
            <m:r>
              <w:rPr>
                <w:rFonts w:ascii="Cambria Math" w:hAnsi="Cambria Math" w:cstheme="majorHAnsi"/>
                <w:sz w:val="22"/>
                <w:szCs w:val="22"/>
              </w:rPr>
              <m:t>d</m:t>
            </m:r>
            <m:r>
              <m:rPr>
                <m:sty m:val="p"/>
              </m:rPr>
              <w:rPr>
                <w:rFonts w:ascii="Cambria Math" w:hAnsi="Cambria Math" w:cstheme="majorHAnsi"/>
                <w:sz w:val="22"/>
                <w:szCs w:val="22"/>
              </w:rPr>
              <m:t>,</m:t>
            </m:r>
            <m:r>
              <w:rPr>
                <w:rFonts w:ascii="Cambria Math" w:hAnsi="Cambria Math" w:cstheme="majorHAnsi"/>
                <w:sz w:val="22"/>
                <w:szCs w:val="22"/>
              </w:rPr>
              <m:t>a</m:t>
            </m:r>
            <m:r>
              <m:rPr>
                <m:sty m:val="p"/>
              </m:rPr>
              <w:rPr>
                <w:rFonts w:ascii="Cambria Math" w:hAnsi="Cambria Math" w:cstheme="majorHAnsi"/>
                <w:sz w:val="22"/>
                <w:szCs w:val="22"/>
              </w:rPr>
              <m:t>,</m:t>
            </m:r>
            <m:r>
              <w:rPr>
                <w:rFonts w:ascii="Cambria Math" w:hAnsi="Cambria Math" w:cstheme="majorHAnsi"/>
                <w:sz w:val="22"/>
                <w:szCs w:val="22"/>
              </w:rPr>
              <m:t>g</m:t>
            </m:r>
          </m:sub>
          <m:sup>
            <m:r>
              <m:rPr>
                <m:sty m:val="p"/>
              </m:rPr>
              <w:rPr>
                <w:rFonts w:ascii="Cambria Math" w:hAnsi="Cambria Math" w:cstheme="majorHAnsi"/>
                <w:sz w:val="22"/>
                <w:szCs w:val="22"/>
              </w:rPr>
              <m:t>(</m:t>
            </m:r>
            <m:r>
              <w:rPr>
                <w:rFonts w:ascii="Cambria Math" w:hAnsi="Cambria Math" w:cstheme="majorHAnsi"/>
                <w:sz w:val="22"/>
                <w:szCs w:val="22"/>
              </w:rPr>
              <m:t>v</m:t>
            </m:r>
            <m:r>
              <m:rPr>
                <m:sty m:val="p"/>
              </m:rPr>
              <w:rPr>
                <w:rFonts w:ascii="Cambria Math" w:hAnsi="Cambria Math" w:cstheme="majorHAnsi"/>
                <w:sz w:val="22"/>
                <w:szCs w:val="22"/>
              </w:rPr>
              <m:t>)</m:t>
            </m:r>
          </m:sup>
        </m:sSubSup>
      </m:oMath>
      <w:r w:rsidRPr="00CC4F76">
        <w:rPr>
          <w:rFonts w:asciiTheme="majorHAnsi" w:hAnsiTheme="majorHAnsi" w:cstheme="majorHAnsi"/>
          <w:sz w:val="22"/>
          <w:szCs w:val="22"/>
        </w:rPr>
        <w:t xml:space="preserve"> based on counts of these outcomes.</w:t>
      </w:r>
    </w:p>
    <w:p w14:paraId="175D3791" w14:textId="77777777" w:rsidR="00AD12DE" w:rsidRPr="00CC4F76" w:rsidRDefault="00AD12DE" w:rsidP="00AD12DE">
      <w:pPr>
        <w:pStyle w:val="Heading4"/>
        <w:spacing w:before="0" w:after="120" w:line="276" w:lineRule="auto"/>
        <w:jc w:val="both"/>
        <w:rPr>
          <w:rFonts w:cstheme="majorHAnsi"/>
          <w:color w:val="auto"/>
          <w:sz w:val="22"/>
          <w:szCs w:val="22"/>
        </w:rPr>
      </w:pPr>
      <w:bookmarkStart w:id="7" w:name="X0d96dae59b477e352b435fbfe987884098cb2a7"/>
      <w:bookmarkEnd w:id="5"/>
      <w:r w:rsidRPr="00CC4F76">
        <w:rPr>
          <w:rFonts w:cstheme="majorHAnsi"/>
          <w:color w:val="auto"/>
          <w:sz w:val="22"/>
          <w:szCs w:val="22"/>
        </w:rPr>
        <w:t>COVID-19 hospitalization and death relative risk conditioned on a laboratory confirmed SARS-CoV-2 infection</w:t>
      </w:r>
    </w:p>
    <w:p w14:paraId="6E2971D7" w14:textId="77777777" w:rsidR="00AD12DE" w:rsidRPr="00CC4F76" w:rsidRDefault="00AD12DE" w:rsidP="00AD12DE">
      <w:pPr>
        <w:pStyle w:val="BodyText"/>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Note: in this section, to avoid introducing more mathematical symbols, we repurpose the </w:t>
      </w:r>
      <m:oMath>
        <m:r>
          <w:rPr>
            <w:rFonts w:ascii="Cambria Math" w:hAnsi="Cambria Math" w:cstheme="majorHAnsi"/>
            <w:sz w:val="22"/>
            <w:szCs w:val="22"/>
          </w:rPr>
          <m:t>Y</m:t>
        </m:r>
        <m:r>
          <m:rPr>
            <m:sty m:val="p"/>
          </m:rPr>
          <w:rPr>
            <w:rFonts w:ascii="Cambria Math" w:hAnsi="Cambria Math" w:cstheme="majorHAnsi"/>
            <w:sz w:val="22"/>
            <w:szCs w:val="22"/>
          </w:rPr>
          <m:t>,</m:t>
        </m:r>
        <m:r>
          <w:rPr>
            <w:rFonts w:ascii="Cambria Math" w:hAnsi="Cambria Math" w:cstheme="majorHAnsi"/>
            <w:sz w:val="22"/>
            <w:szCs w:val="22"/>
          </w:rPr>
          <m:t>N</m:t>
        </m:r>
        <m:r>
          <m:rPr>
            <m:sty m:val="p"/>
          </m:rPr>
          <w:rPr>
            <w:rFonts w:ascii="Cambria Math" w:hAnsi="Cambria Math" w:cstheme="majorHAnsi"/>
            <w:sz w:val="22"/>
            <w:szCs w:val="22"/>
          </w:rPr>
          <m:t>,</m:t>
        </m:r>
        <m:r>
          <w:rPr>
            <w:rFonts w:ascii="Cambria Math" w:hAnsi="Cambria Math" w:cstheme="majorHAnsi"/>
            <w:sz w:val="22"/>
            <w:szCs w:val="22"/>
          </w:rPr>
          <m:t>α</m:t>
        </m:r>
        <m:r>
          <m:rPr>
            <m:sty m:val="p"/>
          </m:rPr>
          <w:rPr>
            <w:rFonts w:ascii="Cambria Math" w:hAnsi="Cambria Math" w:cstheme="majorHAnsi"/>
            <w:sz w:val="22"/>
            <w:szCs w:val="22"/>
          </w:rPr>
          <m:t>,</m:t>
        </m:r>
        <m:r>
          <w:rPr>
            <w:rFonts w:ascii="Cambria Math" w:hAnsi="Cambria Math" w:cstheme="majorHAnsi"/>
            <w:sz w:val="22"/>
            <w:szCs w:val="22"/>
          </w:rPr>
          <m:t>β</m:t>
        </m:r>
      </m:oMath>
      <w:r w:rsidRPr="00CC4F76">
        <w:rPr>
          <w:rFonts w:asciiTheme="majorHAnsi" w:hAnsiTheme="majorHAnsi" w:cstheme="majorHAnsi"/>
          <w:sz w:val="22"/>
          <w:szCs w:val="22"/>
        </w:rPr>
        <w:t xml:space="preserve"> and </w:t>
      </w:r>
      <m:oMath>
        <m:r>
          <w:rPr>
            <w:rFonts w:ascii="Cambria Math" w:hAnsi="Cambria Math" w:cstheme="majorHAnsi"/>
            <w:sz w:val="22"/>
            <w:szCs w:val="22"/>
          </w:rPr>
          <m:t>γ</m:t>
        </m:r>
      </m:oMath>
      <w:r w:rsidRPr="00CC4F76">
        <w:rPr>
          <w:rFonts w:asciiTheme="majorHAnsi" w:hAnsiTheme="majorHAnsi" w:cstheme="majorHAnsi"/>
          <w:sz w:val="22"/>
          <w:szCs w:val="22"/>
        </w:rPr>
        <w:t xml:space="preserve"> notation and, because we fit a model separately to each age group, we do not use the </w:t>
      </w:r>
      <m:oMath>
        <m:r>
          <w:rPr>
            <w:rFonts w:ascii="Cambria Math" w:hAnsi="Cambria Math" w:cstheme="majorHAnsi"/>
            <w:sz w:val="22"/>
            <w:szCs w:val="22"/>
          </w:rPr>
          <m:t>a</m:t>
        </m:r>
      </m:oMath>
      <w:r w:rsidRPr="00CC4F76">
        <w:rPr>
          <w:rFonts w:asciiTheme="majorHAnsi" w:hAnsiTheme="majorHAnsi" w:cstheme="majorHAnsi"/>
          <w:sz w:val="22"/>
          <w:szCs w:val="22"/>
        </w:rPr>
        <w:t xml:space="preserve"> index.</w:t>
      </w:r>
    </w:p>
    <w:p w14:paraId="47013FD7" w14:textId="77777777" w:rsidR="00AD12DE" w:rsidRPr="00CC4F76" w:rsidRDefault="00AD12DE" w:rsidP="00AD12DE">
      <w:pPr>
        <w:pStyle w:val="BodyText"/>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To estimate the further protection provided by the vaccine in reducing hospitalization and deaths among infected individuals we examined the proportion of cases that had hospitalizations or deaths. To do this we defined </w:t>
      </w:r>
      <m:oMath>
        <m:sSub>
          <m:sSubPr>
            <m:ctrlPr>
              <w:rPr>
                <w:rFonts w:ascii="Cambria Math" w:hAnsi="Cambria Math" w:cstheme="majorHAnsi"/>
                <w:sz w:val="22"/>
                <w:szCs w:val="22"/>
              </w:rPr>
            </m:ctrlPr>
          </m:sSubPr>
          <m:e>
            <m:r>
              <w:rPr>
                <w:rFonts w:ascii="Cambria Math" w:hAnsi="Cambria Math" w:cstheme="majorHAnsi"/>
                <w:sz w:val="22"/>
                <w:szCs w:val="22"/>
              </w:rPr>
              <m:t>N</m:t>
            </m:r>
          </m:e>
          <m:sub>
            <m:r>
              <w:rPr>
                <w:rFonts w:ascii="Cambria Math" w:hAnsi="Cambria Math" w:cstheme="majorHAnsi"/>
                <w:sz w:val="22"/>
                <w:szCs w:val="22"/>
              </w:rPr>
              <m:t>i</m:t>
            </m:r>
            <m:r>
              <m:rPr>
                <m:sty m:val="p"/>
              </m:rPr>
              <w:rPr>
                <w:rFonts w:ascii="Cambria Math" w:hAnsi="Cambria Math" w:cstheme="majorHAnsi"/>
                <w:sz w:val="22"/>
                <w:szCs w:val="22"/>
              </w:rPr>
              <m:t>,</m:t>
            </m:r>
            <m:r>
              <w:rPr>
                <w:rFonts w:ascii="Cambria Math" w:hAnsi="Cambria Math" w:cstheme="majorHAnsi"/>
                <w:sz w:val="22"/>
                <w:szCs w:val="22"/>
              </w:rPr>
              <m:t>d</m:t>
            </m:r>
          </m:sub>
        </m:sSub>
      </m:oMath>
      <w:r w:rsidRPr="00CC4F76">
        <w:rPr>
          <w:rFonts w:asciiTheme="majorHAnsi" w:hAnsiTheme="majorHAnsi" w:cstheme="majorHAnsi"/>
          <w:sz w:val="22"/>
          <w:szCs w:val="22"/>
        </w:rPr>
        <w:t xml:space="preserve"> as the number of laboratory-confirmed SARS-CoV-2 infections on day </w:t>
      </w:r>
      <m:oMath>
        <m:r>
          <w:rPr>
            <w:rFonts w:ascii="Cambria Math" w:hAnsi="Cambria Math" w:cstheme="majorHAnsi"/>
            <w:sz w:val="22"/>
            <w:szCs w:val="22"/>
          </w:rPr>
          <m:t>d</m:t>
        </m:r>
      </m:oMath>
      <w:r w:rsidRPr="00CC4F76">
        <w:rPr>
          <w:rFonts w:asciiTheme="majorHAnsi" w:hAnsiTheme="majorHAnsi" w:cstheme="majorHAnsi"/>
          <w:sz w:val="22"/>
          <w:szCs w:val="22"/>
        </w:rPr>
        <w:t xml:space="preserve"> for group </w:t>
      </w:r>
      <m:oMath>
        <m:r>
          <w:rPr>
            <w:rFonts w:ascii="Cambria Math" w:hAnsi="Cambria Math" w:cstheme="majorHAnsi"/>
            <w:sz w:val="22"/>
            <w:szCs w:val="22"/>
          </w:rPr>
          <m:t>i</m:t>
        </m:r>
      </m:oMath>
      <w:r w:rsidRPr="00CC4F76">
        <w:rPr>
          <w:rFonts w:asciiTheme="majorHAnsi" w:hAnsiTheme="majorHAnsi" w:cstheme="majorHAnsi"/>
          <w:sz w:val="22"/>
          <w:szCs w:val="22"/>
        </w:rPr>
        <w:t xml:space="preserve">. Groups were defined by gender (male or female) and vaccination status (unvaccinated, mRNA-1273, BNT162b2. or Ad26.COV2.S). We defined </w:t>
      </w:r>
      <m:oMath>
        <m:sSub>
          <m:sSubPr>
            <m:ctrlPr>
              <w:rPr>
                <w:rFonts w:ascii="Cambria Math" w:hAnsi="Cambria Math" w:cstheme="majorHAnsi"/>
                <w:sz w:val="22"/>
                <w:szCs w:val="22"/>
              </w:rPr>
            </m:ctrlPr>
          </m:sSubPr>
          <m:e>
            <m:r>
              <w:rPr>
                <w:rFonts w:ascii="Cambria Math" w:hAnsi="Cambria Math" w:cstheme="majorHAnsi"/>
                <w:sz w:val="22"/>
                <w:szCs w:val="22"/>
              </w:rPr>
              <m:t>Y</m:t>
            </m:r>
          </m:e>
          <m:sub>
            <m:r>
              <w:rPr>
                <w:rFonts w:ascii="Cambria Math" w:hAnsi="Cambria Math" w:cstheme="majorHAnsi"/>
                <w:sz w:val="22"/>
                <w:szCs w:val="22"/>
              </w:rPr>
              <m:t>i</m:t>
            </m:r>
            <m:r>
              <m:rPr>
                <m:sty m:val="p"/>
              </m:rPr>
              <w:rPr>
                <w:rFonts w:ascii="Cambria Math" w:hAnsi="Cambria Math" w:cstheme="majorHAnsi"/>
                <w:sz w:val="22"/>
                <w:szCs w:val="22"/>
              </w:rPr>
              <m:t>,</m:t>
            </m:r>
            <m:r>
              <w:rPr>
                <w:rFonts w:ascii="Cambria Math" w:hAnsi="Cambria Math" w:cstheme="majorHAnsi"/>
                <w:sz w:val="22"/>
                <w:szCs w:val="22"/>
              </w:rPr>
              <m:t>d</m:t>
            </m:r>
          </m:sub>
        </m:sSub>
      </m:oMath>
      <w:r w:rsidRPr="00CC4F76">
        <w:rPr>
          <w:rFonts w:asciiTheme="majorHAnsi" w:hAnsiTheme="majorHAnsi" w:cstheme="majorHAnsi"/>
          <w:sz w:val="22"/>
          <w:szCs w:val="22"/>
        </w:rPr>
        <w:t xml:space="preserve"> as the number of these that had the hospitalization or death outcome. We then assumed that </w:t>
      </w:r>
      <m:oMath>
        <m:sSub>
          <m:sSubPr>
            <m:ctrlPr>
              <w:rPr>
                <w:rFonts w:ascii="Cambria Math" w:hAnsi="Cambria Math" w:cstheme="majorHAnsi"/>
                <w:sz w:val="22"/>
                <w:szCs w:val="22"/>
              </w:rPr>
            </m:ctrlPr>
          </m:sSubPr>
          <m:e>
            <m:r>
              <w:rPr>
                <w:rFonts w:ascii="Cambria Math" w:hAnsi="Cambria Math" w:cstheme="majorHAnsi"/>
                <w:sz w:val="22"/>
                <w:szCs w:val="22"/>
              </w:rPr>
              <m:t>Y</m:t>
            </m:r>
          </m:e>
          <m:sub>
            <m:r>
              <w:rPr>
                <w:rFonts w:ascii="Cambria Math" w:hAnsi="Cambria Math" w:cstheme="majorHAnsi"/>
                <w:sz w:val="22"/>
                <w:szCs w:val="22"/>
              </w:rPr>
              <m:t>i</m:t>
            </m:r>
            <m:r>
              <m:rPr>
                <m:sty m:val="p"/>
              </m:rPr>
              <w:rPr>
                <w:rFonts w:ascii="Cambria Math" w:hAnsi="Cambria Math" w:cstheme="majorHAnsi"/>
                <w:sz w:val="22"/>
                <w:szCs w:val="22"/>
              </w:rPr>
              <m:t>,</m:t>
            </m:r>
            <m:r>
              <w:rPr>
                <w:rFonts w:ascii="Cambria Math" w:hAnsi="Cambria Math" w:cstheme="majorHAnsi"/>
                <w:sz w:val="22"/>
                <w:szCs w:val="22"/>
              </w:rPr>
              <m:t>d</m:t>
            </m:r>
          </m:sub>
        </m:sSub>
      </m:oMath>
      <w:r w:rsidRPr="00CC4F76">
        <w:rPr>
          <w:rFonts w:asciiTheme="majorHAnsi" w:hAnsiTheme="majorHAnsi" w:cstheme="majorHAnsi"/>
          <w:sz w:val="22"/>
          <w:szCs w:val="22"/>
        </w:rPr>
        <w:t xml:space="preserve"> followed a binomial distribution with </w:t>
      </w:r>
      <m:oMath>
        <m:sSub>
          <m:sSubPr>
            <m:ctrlPr>
              <w:rPr>
                <w:rFonts w:ascii="Cambria Math" w:hAnsi="Cambria Math" w:cstheme="majorHAnsi"/>
                <w:sz w:val="22"/>
                <w:szCs w:val="22"/>
              </w:rPr>
            </m:ctrlPr>
          </m:sSubPr>
          <m:e>
            <m:r>
              <w:rPr>
                <w:rFonts w:ascii="Cambria Math" w:hAnsi="Cambria Math" w:cstheme="majorHAnsi"/>
                <w:sz w:val="22"/>
                <w:szCs w:val="22"/>
              </w:rPr>
              <m:t>N</m:t>
            </m:r>
          </m:e>
          <m:sub>
            <m:r>
              <w:rPr>
                <w:rFonts w:ascii="Cambria Math" w:hAnsi="Cambria Math" w:cstheme="majorHAnsi"/>
                <w:sz w:val="22"/>
                <w:szCs w:val="22"/>
              </w:rPr>
              <m:t>i</m:t>
            </m:r>
            <m:r>
              <m:rPr>
                <m:sty m:val="p"/>
              </m:rPr>
              <w:rPr>
                <w:rFonts w:ascii="Cambria Math" w:hAnsi="Cambria Math" w:cstheme="majorHAnsi"/>
                <w:sz w:val="22"/>
                <w:szCs w:val="22"/>
              </w:rPr>
              <m:t>,</m:t>
            </m:r>
            <m:r>
              <w:rPr>
                <w:rFonts w:ascii="Cambria Math" w:hAnsi="Cambria Math" w:cstheme="majorHAnsi"/>
                <w:sz w:val="22"/>
                <w:szCs w:val="22"/>
              </w:rPr>
              <m:t>t</m:t>
            </m:r>
          </m:sub>
        </m:sSub>
      </m:oMath>
      <w:r w:rsidRPr="00CC4F76">
        <w:rPr>
          <w:rFonts w:asciiTheme="majorHAnsi" w:hAnsiTheme="majorHAnsi" w:cstheme="majorHAnsi"/>
          <w:sz w:val="22"/>
          <w:szCs w:val="22"/>
        </w:rPr>
        <w:t xml:space="preserve"> trials and success probability </w:t>
      </w:r>
      <m:oMath>
        <m:sSub>
          <m:sSubPr>
            <m:ctrlPr>
              <w:rPr>
                <w:rFonts w:ascii="Cambria Math" w:hAnsi="Cambria Math" w:cstheme="majorHAnsi"/>
                <w:sz w:val="22"/>
                <w:szCs w:val="22"/>
              </w:rPr>
            </m:ctrlPr>
          </m:sSubPr>
          <m:e>
            <m:r>
              <w:rPr>
                <w:rFonts w:ascii="Cambria Math" w:hAnsi="Cambria Math" w:cstheme="majorHAnsi"/>
                <w:sz w:val="22"/>
                <w:szCs w:val="22"/>
              </w:rPr>
              <m:t>p</m:t>
            </m:r>
          </m:e>
          <m:sub>
            <m:r>
              <w:rPr>
                <w:rFonts w:ascii="Cambria Math" w:hAnsi="Cambria Math" w:cstheme="majorHAnsi"/>
                <w:sz w:val="22"/>
                <w:szCs w:val="22"/>
              </w:rPr>
              <m:t>i</m:t>
            </m:r>
            <m:r>
              <m:rPr>
                <m:sty m:val="p"/>
              </m:rPr>
              <w:rPr>
                <w:rFonts w:ascii="Cambria Math" w:hAnsi="Cambria Math" w:cstheme="majorHAnsi"/>
                <w:sz w:val="22"/>
                <w:szCs w:val="22"/>
              </w:rPr>
              <m:t>,</m:t>
            </m:r>
            <m:r>
              <w:rPr>
                <w:rFonts w:ascii="Cambria Math" w:hAnsi="Cambria Math" w:cstheme="majorHAnsi"/>
                <w:sz w:val="22"/>
                <w:szCs w:val="22"/>
              </w:rPr>
              <m:t>d</m:t>
            </m:r>
          </m:sub>
        </m:sSub>
      </m:oMath>
      <w:r w:rsidRPr="00CC4F76">
        <w:rPr>
          <w:rFonts w:asciiTheme="majorHAnsi" w:hAnsiTheme="majorHAnsi" w:cstheme="majorHAnsi"/>
          <w:sz w:val="22"/>
          <w:szCs w:val="22"/>
        </w:rPr>
        <w:t xml:space="preserve"> defined by:</w:t>
      </w:r>
    </w:p>
    <w:p w14:paraId="15FAE2F7" w14:textId="77777777" w:rsidR="00AD12DE" w:rsidRPr="00CC4F76" w:rsidRDefault="00AD12DE" w:rsidP="00AD12DE">
      <w:pPr>
        <w:pStyle w:val="BodyText"/>
        <w:spacing w:before="0" w:after="120" w:line="276" w:lineRule="auto"/>
        <w:jc w:val="both"/>
        <w:rPr>
          <w:rFonts w:asciiTheme="majorHAnsi" w:hAnsiTheme="majorHAnsi" w:cstheme="majorHAnsi"/>
          <w:sz w:val="22"/>
          <w:szCs w:val="22"/>
        </w:rPr>
      </w:pPr>
      <m:oMathPara>
        <m:oMathParaPr>
          <m:jc m:val="center"/>
        </m:oMathParaPr>
        <m:oMath>
          <m:r>
            <m:rPr>
              <m:nor/>
            </m:rPr>
            <w:rPr>
              <w:rFonts w:asciiTheme="majorHAnsi" w:hAnsiTheme="majorHAnsi" w:cstheme="majorHAnsi"/>
              <w:sz w:val="22"/>
              <w:szCs w:val="22"/>
            </w:rPr>
            <m:t>log</m:t>
          </m:r>
          <m:f>
            <m:fPr>
              <m:ctrlPr>
                <w:rPr>
                  <w:rFonts w:ascii="Cambria Math" w:hAnsi="Cambria Math" w:cstheme="majorHAnsi"/>
                  <w:sz w:val="22"/>
                  <w:szCs w:val="22"/>
                </w:rPr>
              </m:ctrlPr>
            </m:fPr>
            <m:num>
              <m:sSub>
                <m:sSubPr>
                  <m:ctrlPr>
                    <w:rPr>
                      <w:rFonts w:ascii="Cambria Math" w:hAnsi="Cambria Math" w:cstheme="majorHAnsi"/>
                      <w:sz w:val="22"/>
                      <w:szCs w:val="22"/>
                    </w:rPr>
                  </m:ctrlPr>
                </m:sSubPr>
                <m:e>
                  <m:r>
                    <w:rPr>
                      <w:rFonts w:ascii="Cambria Math" w:hAnsi="Cambria Math" w:cstheme="majorHAnsi"/>
                      <w:sz w:val="22"/>
                      <w:szCs w:val="22"/>
                    </w:rPr>
                    <m:t>p</m:t>
                  </m:r>
                </m:e>
                <m:sub>
                  <m:r>
                    <w:rPr>
                      <w:rFonts w:ascii="Cambria Math" w:hAnsi="Cambria Math" w:cstheme="majorHAnsi"/>
                      <w:sz w:val="22"/>
                      <w:szCs w:val="22"/>
                    </w:rPr>
                    <m:t>i</m:t>
                  </m:r>
                  <m:r>
                    <m:rPr>
                      <m:sty m:val="p"/>
                    </m:rPr>
                    <w:rPr>
                      <w:rFonts w:ascii="Cambria Math" w:hAnsi="Cambria Math" w:cstheme="majorHAnsi"/>
                      <w:sz w:val="22"/>
                      <w:szCs w:val="22"/>
                    </w:rPr>
                    <m:t>,</m:t>
                  </m:r>
                  <m:r>
                    <w:rPr>
                      <w:rFonts w:ascii="Cambria Math" w:hAnsi="Cambria Math" w:cstheme="majorHAnsi"/>
                      <w:sz w:val="22"/>
                      <w:szCs w:val="22"/>
                    </w:rPr>
                    <m:t>d</m:t>
                  </m:r>
                </m:sub>
              </m:sSub>
            </m:num>
            <m:den>
              <m:r>
                <w:rPr>
                  <w:rFonts w:ascii="Cambria Math" w:hAnsi="Cambria Math" w:cstheme="majorHAnsi"/>
                  <w:sz w:val="22"/>
                  <w:szCs w:val="22"/>
                </w:rPr>
                <m:t>1</m:t>
              </m:r>
              <m:r>
                <m:rPr>
                  <m:sty m:val="p"/>
                </m:rPr>
                <w:rPr>
                  <w:rFonts w:ascii="Cambria Math" w:hAnsi="Cambria Math" w:cstheme="majorHAnsi"/>
                  <w:sz w:val="22"/>
                  <w:szCs w:val="22"/>
                </w:rPr>
                <m:t>-</m:t>
              </m:r>
              <m:sSub>
                <m:sSubPr>
                  <m:ctrlPr>
                    <w:rPr>
                      <w:rFonts w:ascii="Cambria Math" w:hAnsi="Cambria Math" w:cstheme="majorHAnsi"/>
                      <w:sz w:val="22"/>
                      <w:szCs w:val="22"/>
                    </w:rPr>
                  </m:ctrlPr>
                </m:sSubPr>
                <m:e>
                  <m:r>
                    <w:rPr>
                      <w:rFonts w:ascii="Cambria Math" w:hAnsi="Cambria Math" w:cstheme="majorHAnsi"/>
                      <w:sz w:val="22"/>
                      <w:szCs w:val="22"/>
                    </w:rPr>
                    <m:t>p</m:t>
                  </m:r>
                </m:e>
                <m:sub>
                  <m:r>
                    <w:rPr>
                      <w:rFonts w:ascii="Cambria Math" w:hAnsi="Cambria Math" w:cstheme="majorHAnsi"/>
                      <w:sz w:val="22"/>
                      <w:szCs w:val="22"/>
                    </w:rPr>
                    <m:t>i</m:t>
                  </m:r>
                  <m:r>
                    <m:rPr>
                      <m:sty m:val="p"/>
                    </m:rPr>
                    <w:rPr>
                      <w:rFonts w:ascii="Cambria Math" w:hAnsi="Cambria Math" w:cstheme="majorHAnsi"/>
                      <w:sz w:val="22"/>
                      <w:szCs w:val="22"/>
                    </w:rPr>
                    <m:t>,</m:t>
                  </m:r>
                  <m:r>
                    <w:rPr>
                      <w:rFonts w:ascii="Cambria Math" w:hAnsi="Cambria Math" w:cstheme="majorHAnsi"/>
                      <w:sz w:val="22"/>
                      <w:szCs w:val="22"/>
                    </w:rPr>
                    <m:t>d</m:t>
                  </m:r>
                </m:sub>
              </m:sSub>
            </m:den>
          </m:f>
          <m:r>
            <m:rPr>
              <m:sty m:val="p"/>
            </m:rPr>
            <w:rPr>
              <w:rFonts w:ascii="Cambria Math" w:hAnsi="Cambria Math" w:cstheme="majorHAnsi"/>
              <w:sz w:val="22"/>
              <w:szCs w:val="22"/>
            </w:rPr>
            <m:t>=</m:t>
          </m:r>
          <m:sSub>
            <m:sSubPr>
              <m:ctrlPr>
                <w:rPr>
                  <w:rFonts w:ascii="Cambria Math" w:hAnsi="Cambria Math" w:cstheme="majorHAnsi"/>
                  <w:sz w:val="22"/>
                  <w:szCs w:val="22"/>
                </w:rPr>
              </m:ctrlPr>
            </m:sSubPr>
            <m:e>
              <m:r>
                <w:rPr>
                  <w:rFonts w:ascii="Cambria Math" w:hAnsi="Cambria Math" w:cstheme="majorHAnsi"/>
                  <w:sz w:val="22"/>
                  <w:szCs w:val="22"/>
                </w:rPr>
                <m:t>α</m:t>
              </m:r>
            </m:e>
            <m:sub>
              <m:r>
                <w:rPr>
                  <w:rFonts w:ascii="Cambria Math" w:hAnsi="Cambria Math" w:cstheme="majorHAnsi"/>
                  <w:sz w:val="22"/>
                  <w:szCs w:val="22"/>
                </w:rPr>
                <m:t>g</m:t>
              </m:r>
            </m:sub>
          </m:sSub>
          <m:r>
            <m:rPr>
              <m:sty m:val="p"/>
            </m:rPr>
            <w:rPr>
              <w:rFonts w:ascii="Cambria Math" w:hAnsi="Cambria Math" w:cstheme="majorHAnsi"/>
              <w:sz w:val="22"/>
              <w:szCs w:val="22"/>
            </w:rPr>
            <m:t>+</m:t>
          </m:r>
          <m:sSubSup>
            <m:sSubSupPr>
              <m:ctrlPr>
                <w:rPr>
                  <w:rFonts w:ascii="Cambria Math" w:hAnsi="Cambria Math" w:cstheme="majorHAnsi"/>
                  <w:sz w:val="22"/>
                  <w:szCs w:val="22"/>
                </w:rPr>
              </m:ctrlPr>
            </m:sSubSupPr>
            <m:e>
              <m:r>
                <w:rPr>
                  <w:rFonts w:ascii="Cambria Math" w:hAnsi="Cambria Math" w:cstheme="majorHAnsi"/>
                  <w:sz w:val="22"/>
                  <w:szCs w:val="22"/>
                </w:rPr>
                <m:t>β</m:t>
              </m:r>
            </m:e>
            <m:sub>
              <m:r>
                <w:rPr>
                  <w:rFonts w:ascii="Cambria Math" w:hAnsi="Cambria Math" w:cstheme="majorHAnsi"/>
                  <w:sz w:val="22"/>
                  <w:szCs w:val="22"/>
                </w:rPr>
                <m:t>i</m:t>
              </m:r>
            </m:sub>
            <m:sup>
              <m:r>
                <m:rPr>
                  <m:sty m:val="p"/>
                </m:rPr>
                <w:rPr>
                  <w:rFonts w:ascii="Cambria Math" w:hAnsi="Cambria Math" w:cstheme="majorHAnsi"/>
                  <w:sz w:val="22"/>
                  <w:szCs w:val="22"/>
                </w:rPr>
                <m:t>(</m:t>
              </m:r>
              <m:r>
                <w:rPr>
                  <w:rFonts w:ascii="Cambria Math" w:hAnsi="Cambria Math" w:cstheme="majorHAnsi"/>
                  <w:sz w:val="22"/>
                  <w:szCs w:val="22"/>
                </w:rPr>
                <m:t>v</m:t>
              </m:r>
              <m:r>
                <m:rPr>
                  <m:sty m:val="p"/>
                </m:rPr>
                <w:rPr>
                  <w:rFonts w:ascii="Cambria Math" w:hAnsi="Cambria Math" w:cstheme="majorHAnsi"/>
                  <w:sz w:val="22"/>
                  <w:szCs w:val="22"/>
                </w:rPr>
                <m:t>)</m:t>
              </m:r>
            </m:sup>
          </m:sSubSup>
          <m:r>
            <m:rPr>
              <m:sty m:val="p"/>
            </m:rPr>
            <w:rPr>
              <w:rFonts w:ascii="Cambria Math" w:hAnsi="Cambria Math" w:cstheme="majorHAnsi"/>
              <w:sz w:val="22"/>
              <w:szCs w:val="22"/>
            </w:rPr>
            <m:t>(</m:t>
          </m:r>
          <m:r>
            <w:rPr>
              <w:rFonts w:ascii="Cambria Math" w:hAnsi="Cambria Math" w:cstheme="majorHAnsi"/>
              <w:sz w:val="22"/>
              <w:szCs w:val="22"/>
            </w:rPr>
            <m:t>d</m:t>
          </m:r>
          <m:r>
            <m:rPr>
              <m:sty m:val="p"/>
            </m:rPr>
            <w:rPr>
              <w:rFonts w:ascii="Cambria Math" w:hAnsi="Cambria Math" w:cstheme="majorHAnsi"/>
              <w:sz w:val="22"/>
              <w:szCs w:val="22"/>
            </w:rPr>
            <m:t>)</m:t>
          </m:r>
          <m:r>
            <m:rPr>
              <m:nor/>
            </m:rPr>
            <w:rPr>
              <w:rFonts w:asciiTheme="majorHAnsi" w:hAnsiTheme="majorHAnsi" w:cstheme="majorHAnsi"/>
              <w:sz w:val="22"/>
              <w:szCs w:val="22"/>
            </w:rPr>
            <m:t xml:space="preserve"> with </m:t>
          </m:r>
          <m:nary>
            <m:naryPr>
              <m:chr m:val="∑"/>
              <m:limLoc m:val="undOvr"/>
              <m:ctrlPr>
                <w:rPr>
                  <w:rFonts w:ascii="Cambria Math" w:hAnsi="Cambria Math" w:cstheme="majorHAnsi"/>
                  <w:sz w:val="22"/>
                  <w:szCs w:val="22"/>
                </w:rPr>
              </m:ctrlPr>
            </m:naryPr>
            <m:sub>
              <m:r>
                <w:rPr>
                  <w:rFonts w:ascii="Cambria Math" w:hAnsi="Cambria Math" w:cstheme="majorHAnsi"/>
                  <w:sz w:val="22"/>
                  <w:szCs w:val="22"/>
                </w:rPr>
                <m:t>g</m:t>
              </m:r>
              <m:r>
                <m:rPr>
                  <m:sty m:val="p"/>
                </m:rPr>
                <w:rPr>
                  <w:rFonts w:ascii="Cambria Math" w:hAnsi="Cambria Math" w:cstheme="majorHAnsi"/>
                  <w:sz w:val="22"/>
                  <w:szCs w:val="22"/>
                </w:rPr>
                <m:t>=</m:t>
              </m:r>
              <m:r>
                <w:rPr>
                  <w:rFonts w:ascii="Cambria Math" w:hAnsi="Cambria Math" w:cstheme="majorHAnsi"/>
                  <w:sz w:val="22"/>
                  <w:szCs w:val="22"/>
                </w:rPr>
                <m:t>1</m:t>
              </m:r>
            </m:sub>
            <m:sup>
              <m:r>
                <w:rPr>
                  <w:rFonts w:ascii="Cambria Math" w:hAnsi="Cambria Math" w:cstheme="majorHAnsi"/>
                  <w:sz w:val="22"/>
                  <w:szCs w:val="22"/>
                </w:rPr>
                <m:t>2</m:t>
              </m:r>
            </m:sup>
            <m:e>
              <m:sSub>
                <m:sSubPr>
                  <m:ctrlPr>
                    <w:rPr>
                      <w:rFonts w:ascii="Cambria Math" w:hAnsi="Cambria Math" w:cstheme="majorHAnsi"/>
                      <w:sz w:val="22"/>
                      <w:szCs w:val="22"/>
                    </w:rPr>
                  </m:ctrlPr>
                </m:sSubPr>
                <m:e>
                  <m:r>
                    <w:rPr>
                      <w:rFonts w:ascii="Cambria Math" w:hAnsi="Cambria Math" w:cstheme="majorHAnsi"/>
                      <w:sz w:val="22"/>
                      <w:szCs w:val="22"/>
                    </w:rPr>
                    <m:t>α</m:t>
                  </m:r>
                </m:e>
                <m:sub>
                  <m:r>
                    <w:rPr>
                      <w:rFonts w:ascii="Cambria Math" w:hAnsi="Cambria Math" w:cstheme="majorHAnsi"/>
                      <w:sz w:val="22"/>
                      <w:szCs w:val="22"/>
                    </w:rPr>
                    <m:t>g</m:t>
                  </m:r>
                </m:sub>
              </m:sSub>
            </m:e>
          </m:nary>
          <m:r>
            <m:rPr>
              <m:sty m:val="p"/>
            </m:rPr>
            <w:rPr>
              <w:rFonts w:ascii="Cambria Math" w:hAnsi="Cambria Math" w:cstheme="majorHAnsi"/>
              <w:sz w:val="22"/>
              <w:szCs w:val="22"/>
            </w:rPr>
            <m:t>=</m:t>
          </m:r>
          <m:r>
            <w:rPr>
              <w:rFonts w:ascii="Cambria Math" w:hAnsi="Cambria Math" w:cstheme="majorHAnsi"/>
              <w:sz w:val="22"/>
              <w:szCs w:val="22"/>
            </w:rPr>
            <m:t>0</m:t>
          </m:r>
        </m:oMath>
      </m:oMathPara>
    </w:p>
    <w:p w14:paraId="54E1D8A0" w14:textId="77777777" w:rsidR="00AD12DE" w:rsidRPr="00CC4F76" w:rsidRDefault="00AD12DE" w:rsidP="00AD12DE">
      <w:pPr>
        <w:pStyle w:val="FirstParagraph"/>
        <w:spacing w:before="0" w:after="120" w:line="276" w:lineRule="auto"/>
        <w:jc w:val="both"/>
        <w:rPr>
          <w:rFonts w:asciiTheme="majorHAnsi" w:hAnsiTheme="majorHAnsi" w:cstheme="majorHAnsi"/>
          <w:sz w:val="22"/>
          <w:szCs w:val="22"/>
        </w:rPr>
      </w:pPr>
      <w:r w:rsidRPr="00CC4F76">
        <w:rPr>
          <w:rFonts w:asciiTheme="majorHAnsi" w:hAnsiTheme="majorHAnsi" w:cstheme="majorHAnsi"/>
          <w:sz w:val="22"/>
          <w:szCs w:val="22"/>
        </w:rPr>
        <w:t xml:space="preserve">with </w:t>
      </w:r>
      <m:oMath>
        <m:sSub>
          <m:sSubPr>
            <m:ctrlPr>
              <w:rPr>
                <w:rFonts w:ascii="Cambria Math" w:hAnsi="Cambria Math" w:cstheme="majorHAnsi"/>
                <w:sz w:val="22"/>
                <w:szCs w:val="22"/>
              </w:rPr>
            </m:ctrlPr>
          </m:sSubPr>
          <m:e>
            <m:r>
              <w:rPr>
                <w:rFonts w:ascii="Cambria Math" w:hAnsi="Cambria Math" w:cstheme="majorHAnsi"/>
                <w:sz w:val="22"/>
                <w:szCs w:val="22"/>
              </w:rPr>
              <m:t>α</m:t>
            </m:r>
          </m:e>
          <m:sub>
            <m:r>
              <w:rPr>
                <w:rFonts w:ascii="Cambria Math" w:hAnsi="Cambria Math" w:cstheme="majorHAnsi"/>
                <w:sz w:val="22"/>
                <w:szCs w:val="22"/>
              </w:rPr>
              <m:t>g</m:t>
            </m:r>
          </m:sub>
        </m:sSub>
      </m:oMath>
      <w:r w:rsidRPr="00CC4F76">
        <w:rPr>
          <w:rFonts w:asciiTheme="majorHAnsi" w:hAnsiTheme="majorHAnsi" w:cstheme="majorHAnsi"/>
          <w:sz w:val="22"/>
          <w:szCs w:val="22"/>
        </w:rPr>
        <w:t xml:space="preserve"> a sex effect and </w:t>
      </w:r>
      <m:oMath>
        <m:sSubSup>
          <m:sSubSupPr>
            <m:ctrlPr>
              <w:rPr>
                <w:rFonts w:ascii="Cambria Math" w:hAnsi="Cambria Math" w:cstheme="majorHAnsi"/>
                <w:sz w:val="22"/>
                <w:szCs w:val="22"/>
              </w:rPr>
            </m:ctrlPr>
          </m:sSubSupPr>
          <m:e>
            <m:r>
              <w:rPr>
                <w:rFonts w:ascii="Cambria Math" w:hAnsi="Cambria Math" w:cstheme="majorHAnsi"/>
                <w:sz w:val="22"/>
                <w:szCs w:val="22"/>
              </w:rPr>
              <m:t>β</m:t>
            </m:r>
          </m:e>
          <m:sub>
            <m:r>
              <w:rPr>
                <w:rFonts w:ascii="Cambria Math" w:hAnsi="Cambria Math" w:cstheme="majorHAnsi"/>
                <w:sz w:val="22"/>
                <w:szCs w:val="22"/>
              </w:rPr>
              <m:t>a</m:t>
            </m:r>
          </m:sub>
          <m:sup>
            <m:r>
              <m:rPr>
                <m:sty m:val="p"/>
              </m:rPr>
              <w:rPr>
                <w:rFonts w:ascii="Cambria Math" w:hAnsi="Cambria Math" w:cstheme="majorHAnsi"/>
                <w:sz w:val="22"/>
                <w:szCs w:val="22"/>
              </w:rPr>
              <m:t>(</m:t>
            </m:r>
            <m:r>
              <w:rPr>
                <w:rFonts w:ascii="Cambria Math" w:hAnsi="Cambria Math" w:cstheme="majorHAnsi"/>
                <w:sz w:val="22"/>
                <w:szCs w:val="22"/>
              </w:rPr>
              <m:t>v</m:t>
            </m:r>
            <m:r>
              <m:rPr>
                <m:sty m:val="p"/>
              </m:rPr>
              <w:rPr>
                <w:rFonts w:ascii="Cambria Math" w:hAnsi="Cambria Math" w:cstheme="majorHAnsi"/>
                <w:sz w:val="22"/>
                <w:szCs w:val="22"/>
              </w:rPr>
              <m:t>)</m:t>
            </m:r>
          </m:sup>
        </m:sSubSup>
        <m:r>
          <m:rPr>
            <m:sty m:val="p"/>
          </m:rPr>
          <w:rPr>
            <w:rFonts w:ascii="Cambria Math" w:hAnsi="Cambria Math" w:cstheme="majorHAnsi"/>
            <w:sz w:val="22"/>
            <w:szCs w:val="22"/>
          </w:rPr>
          <m:t>(</m:t>
        </m:r>
        <m:r>
          <w:rPr>
            <w:rFonts w:ascii="Cambria Math" w:hAnsi="Cambria Math" w:cstheme="majorHAnsi"/>
            <w:sz w:val="22"/>
            <w:szCs w:val="22"/>
          </w:rPr>
          <m:t>d</m:t>
        </m:r>
        <m:r>
          <m:rPr>
            <m:sty m:val="p"/>
          </m:rPr>
          <w:rPr>
            <w:rFonts w:ascii="Cambria Math" w:hAnsi="Cambria Math" w:cstheme="majorHAnsi"/>
            <w:sz w:val="22"/>
            <w:szCs w:val="22"/>
          </w:rPr>
          <m:t>)</m:t>
        </m:r>
      </m:oMath>
      <w:r w:rsidRPr="00CC4F76">
        <w:rPr>
          <w:rFonts w:asciiTheme="majorHAnsi" w:hAnsiTheme="majorHAnsi" w:cstheme="majorHAnsi"/>
          <w:sz w:val="22"/>
          <w:szCs w:val="22"/>
        </w:rPr>
        <w:t xml:space="preserve"> the time-varying conditional risk vaccination status </w:t>
      </w:r>
      <m:oMath>
        <m:r>
          <w:rPr>
            <w:rFonts w:ascii="Cambria Math" w:hAnsi="Cambria Math" w:cstheme="majorHAnsi"/>
            <w:sz w:val="22"/>
            <w:szCs w:val="22"/>
          </w:rPr>
          <m:t>v</m:t>
        </m:r>
      </m:oMath>
      <w:r w:rsidRPr="00CC4F76">
        <w:rPr>
          <w:rFonts w:asciiTheme="majorHAnsi" w:hAnsiTheme="majorHAnsi" w:cstheme="majorHAnsi"/>
          <w:sz w:val="22"/>
          <w:szCs w:val="22"/>
        </w:rPr>
        <w:t xml:space="preserve">. We fit this model using the Iteratively Reweighted Least Square algorithm. In our analysis we first fit the model without the </w:t>
      </w:r>
      <m:oMath>
        <m:sSub>
          <m:sSubPr>
            <m:ctrlPr>
              <w:rPr>
                <w:rFonts w:ascii="Cambria Math" w:hAnsi="Cambria Math" w:cstheme="majorHAnsi"/>
                <w:sz w:val="22"/>
                <w:szCs w:val="22"/>
              </w:rPr>
            </m:ctrlPr>
          </m:sSubPr>
          <m:e>
            <m:r>
              <w:rPr>
                <w:rFonts w:ascii="Cambria Math" w:hAnsi="Cambria Math" w:cstheme="majorHAnsi"/>
                <w:sz w:val="22"/>
                <w:szCs w:val="22"/>
              </w:rPr>
              <m:t>α</m:t>
            </m:r>
          </m:e>
          <m:sub>
            <m:r>
              <w:rPr>
                <w:rFonts w:ascii="Cambria Math" w:hAnsi="Cambria Math" w:cstheme="majorHAnsi"/>
                <w:sz w:val="22"/>
                <w:szCs w:val="22"/>
              </w:rPr>
              <m:t>g</m:t>
            </m:r>
          </m:sub>
        </m:sSub>
      </m:oMath>
      <w:r w:rsidRPr="00CC4F76">
        <w:rPr>
          <w:rFonts w:asciiTheme="majorHAnsi" w:hAnsiTheme="majorHAnsi" w:cstheme="majorHAnsi"/>
          <w:sz w:val="22"/>
          <w:szCs w:val="22"/>
        </w:rPr>
        <w:t xml:space="preserve"> and exclude the Ad26.COV2.S vaccine data due to small sizes obtained after stratifying by age group, and, for deaths, we combined the mRNA-1273, or BNT162b2 data. After not finding strong evidence in favor of the need for time-varying effect, we fit a version of the model with </w:t>
      </w:r>
      <m:oMath>
        <m:sSubSup>
          <m:sSubSupPr>
            <m:ctrlPr>
              <w:rPr>
                <w:rFonts w:ascii="Cambria Math" w:hAnsi="Cambria Math" w:cstheme="majorHAnsi"/>
                <w:sz w:val="22"/>
                <w:szCs w:val="22"/>
              </w:rPr>
            </m:ctrlPr>
          </m:sSubSupPr>
          <m:e>
            <m:r>
              <w:rPr>
                <w:rFonts w:ascii="Cambria Math" w:hAnsi="Cambria Math" w:cstheme="majorHAnsi"/>
                <w:sz w:val="22"/>
                <w:szCs w:val="22"/>
              </w:rPr>
              <m:t>β</m:t>
            </m:r>
          </m:e>
          <m:sub>
            <m:r>
              <w:rPr>
                <w:rFonts w:ascii="Cambria Math" w:hAnsi="Cambria Math" w:cstheme="majorHAnsi"/>
                <w:sz w:val="22"/>
                <w:szCs w:val="22"/>
              </w:rPr>
              <m:t>a</m:t>
            </m:r>
          </m:sub>
          <m:sup>
            <m:r>
              <m:rPr>
                <m:sty m:val="p"/>
              </m:rPr>
              <w:rPr>
                <w:rFonts w:ascii="Cambria Math" w:hAnsi="Cambria Math" w:cstheme="majorHAnsi"/>
                <w:sz w:val="22"/>
                <w:szCs w:val="22"/>
              </w:rPr>
              <m:t>(</m:t>
            </m:r>
            <m:r>
              <w:rPr>
                <w:rFonts w:ascii="Cambria Math" w:hAnsi="Cambria Math" w:cstheme="majorHAnsi"/>
                <w:sz w:val="22"/>
                <w:szCs w:val="22"/>
              </w:rPr>
              <m:t>v</m:t>
            </m:r>
            <m:r>
              <m:rPr>
                <m:sty m:val="p"/>
              </m:rPr>
              <w:rPr>
                <w:rFonts w:ascii="Cambria Math" w:hAnsi="Cambria Math" w:cstheme="majorHAnsi"/>
                <w:sz w:val="22"/>
                <w:szCs w:val="22"/>
              </w:rPr>
              <m:t>)</m:t>
            </m:r>
          </m:sup>
        </m:sSubSup>
        <m:r>
          <m:rPr>
            <m:sty m:val="p"/>
          </m:rPr>
          <w:rPr>
            <w:rFonts w:ascii="Cambria Math" w:hAnsi="Cambria Math" w:cstheme="majorHAnsi"/>
            <w:sz w:val="22"/>
            <w:szCs w:val="22"/>
          </w:rPr>
          <m:t>(</m:t>
        </m:r>
        <m:r>
          <w:rPr>
            <w:rFonts w:ascii="Cambria Math" w:hAnsi="Cambria Math" w:cstheme="majorHAnsi"/>
            <w:sz w:val="22"/>
            <w:szCs w:val="22"/>
          </w:rPr>
          <m:t>d</m:t>
        </m:r>
        <m:r>
          <m:rPr>
            <m:sty m:val="p"/>
          </m:rPr>
          <w:rPr>
            <w:rFonts w:ascii="Cambria Math" w:hAnsi="Cambria Math" w:cstheme="majorHAnsi"/>
            <w:sz w:val="22"/>
            <w:szCs w:val="22"/>
          </w:rPr>
          <m:t>)</m:t>
        </m:r>
      </m:oMath>
      <w:r w:rsidRPr="00CC4F76">
        <w:rPr>
          <w:rFonts w:asciiTheme="majorHAnsi" w:hAnsiTheme="majorHAnsi" w:cstheme="majorHAnsi"/>
          <w:sz w:val="22"/>
          <w:szCs w:val="22"/>
        </w:rPr>
        <w:t xml:space="preserve"> a constant with respect to </w:t>
      </w:r>
      <m:oMath>
        <m:r>
          <w:rPr>
            <w:rFonts w:ascii="Cambria Math" w:hAnsi="Cambria Math" w:cstheme="majorHAnsi"/>
            <w:sz w:val="22"/>
            <w:szCs w:val="22"/>
          </w:rPr>
          <m:t>d</m:t>
        </m:r>
      </m:oMath>
      <w:r w:rsidRPr="00CC4F76">
        <w:rPr>
          <w:rFonts w:asciiTheme="majorHAnsi" w:hAnsiTheme="majorHAnsi" w:cstheme="majorHAnsi"/>
          <w:sz w:val="22"/>
          <w:szCs w:val="22"/>
        </w:rPr>
        <w:t xml:space="preserve"> to each vaccine group, but this time including the sex effect and for all three vaccines.</w:t>
      </w:r>
      <w:bookmarkEnd w:id="0"/>
      <w:bookmarkEnd w:id="1"/>
      <w:bookmarkEnd w:id="4"/>
      <w:bookmarkEnd w:id="7"/>
    </w:p>
    <w:p w14:paraId="37244485" w14:textId="77777777" w:rsidR="00D43AB2" w:rsidRPr="00AD12DE" w:rsidRDefault="00D43AB2">
      <w:pPr>
        <w:rPr>
          <w:lang w:val="en-US"/>
        </w:rPr>
      </w:pPr>
    </w:p>
    <w:sectPr w:rsidR="00D43AB2" w:rsidRPr="00AD12DE" w:rsidSect="00AD12DE">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rizarry, Rafael A.">
    <w15:presenceInfo w15:providerId="None" w15:userId="Irizarry, Rafael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MDExNzAzMDC0NDVR0lEKTi0uzszPAykwqgUAhi4k+iwAAAA="/>
  </w:docVars>
  <w:rsids>
    <w:rsidRoot w:val="00AD12DE"/>
    <w:rsid w:val="001C11FA"/>
    <w:rsid w:val="00262B13"/>
    <w:rsid w:val="002A6615"/>
    <w:rsid w:val="00894950"/>
    <w:rsid w:val="009E1228"/>
    <w:rsid w:val="00AD12DE"/>
    <w:rsid w:val="00D43AB2"/>
    <w:rsid w:val="00F61F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29F8"/>
  <w15:chartTrackingRefBased/>
  <w15:docId w15:val="{8A9D6937-D6A0-426C-909F-BB03BBBF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D12DE"/>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Heading3">
    <w:name w:val="heading 3"/>
    <w:basedOn w:val="Normal"/>
    <w:next w:val="BodyText"/>
    <w:link w:val="Heading3Char"/>
    <w:uiPriority w:val="9"/>
    <w:unhideWhenUsed/>
    <w:qFormat/>
    <w:rsid w:val="00AD12DE"/>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BodyText"/>
    <w:link w:val="Heading4Char"/>
    <w:uiPriority w:val="9"/>
    <w:unhideWhenUsed/>
    <w:qFormat/>
    <w:rsid w:val="00AD12DE"/>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2DE"/>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AD12DE"/>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AD12DE"/>
    <w:rPr>
      <w:rFonts w:asciiTheme="majorHAnsi" w:eastAsiaTheme="majorEastAsia" w:hAnsiTheme="majorHAnsi" w:cstheme="majorBidi"/>
      <w:bCs/>
      <w:i/>
      <w:color w:val="4472C4" w:themeColor="accent1"/>
      <w:sz w:val="24"/>
      <w:szCs w:val="24"/>
      <w:lang w:val="en-US"/>
    </w:rPr>
  </w:style>
  <w:style w:type="paragraph" w:styleId="BodyText">
    <w:name w:val="Body Text"/>
    <w:basedOn w:val="Normal"/>
    <w:link w:val="BodyTextChar"/>
    <w:qFormat/>
    <w:rsid w:val="00AD12DE"/>
    <w:pPr>
      <w:spacing w:before="180" w:after="180" w:line="240" w:lineRule="auto"/>
    </w:pPr>
    <w:rPr>
      <w:sz w:val="24"/>
      <w:szCs w:val="24"/>
      <w:lang w:val="en-US"/>
    </w:rPr>
  </w:style>
  <w:style w:type="character" w:customStyle="1" w:styleId="BodyTextChar">
    <w:name w:val="Body Text Char"/>
    <w:basedOn w:val="DefaultParagraphFont"/>
    <w:link w:val="BodyText"/>
    <w:rsid w:val="00AD12DE"/>
    <w:rPr>
      <w:sz w:val="24"/>
      <w:szCs w:val="24"/>
      <w:lang w:val="en-US"/>
    </w:rPr>
  </w:style>
  <w:style w:type="paragraph" w:customStyle="1" w:styleId="FirstParagraph">
    <w:name w:val="First Paragraph"/>
    <w:basedOn w:val="BodyText"/>
    <w:next w:val="BodyText"/>
    <w:qFormat/>
    <w:rsid w:val="00AD12DE"/>
  </w:style>
  <w:style w:type="character" w:styleId="Hyperlink">
    <w:name w:val="Hyperlink"/>
    <w:basedOn w:val="DefaultParagraphFont"/>
    <w:rsid w:val="00AD12DE"/>
    <w:rPr>
      <w:color w:val="4472C4" w:themeColor="accent1"/>
    </w:rPr>
  </w:style>
  <w:style w:type="character" w:styleId="LineNumber">
    <w:name w:val="line number"/>
    <w:basedOn w:val="DefaultParagraphFont"/>
    <w:uiPriority w:val="99"/>
    <w:semiHidden/>
    <w:unhideWhenUsed/>
    <w:rsid w:val="00AD12DE"/>
  </w:style>
  <w:style w:type="paragraph" w:styleId="Revision">
    <w:name w:val="Revision"/>
    <w:hidden/>
    <w:uiPriority w:val="99"/>
    <w:semiHidden/>
    <w:rsid w:val="001C11FA"/>
    <w:pPr>
      <w:spacing w:after="0" w:line="240" w:lineRule="auto"/>
    </w:pPr>
  </w:style>
  <w:style w:type="paragraph" w:styleId="BalloonText">
    <w:name w:val="Balloon Text"/>
    <w:basedOn w:val="Normal"/>
    <w:link w:val="BalloonTextChar"/>
    <w:uiPriority w:val="99"/>
    <w:semiHidden/>
    <w:unhideWhenUsed/>
    <w:rsid w:val="001C11F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11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825</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 TAISSA (ELS-RIO)</dc:creator>
  <cp:keywords/>
  <dc:description/>
  <cp:lastModifiedBy>Marc Jacobs</cp:lastModifiedBy>
  <cp:revision>2</cp:revision>
  <dcterms:created xsi:type="dcterms:W3CDTF">2024-06-04T12:29:00Z</dcterms:created>
  <dcterms:modified xsi:type="dcterms:W3CDTF">2024-06-04T12:29:00Z</dcterms:modified>
</cp:coreProperties>
</file>